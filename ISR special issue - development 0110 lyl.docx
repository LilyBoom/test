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38C46" w14:textId="078BE6A1" w:rsidR="000A6258" w:rsidRPr="001E32BA" w:rsidRDefault="002F7AA2" w:rsidP="000A6258">
      <w:pPr>
        <w:pStyle w:val="2"/>
        <w:rPr>
          <w:rFonts w:eastAsia="宋体" w:cs="Times New Roman"/>
        </w:rPr>
      </w:pPr>
      <w:ins w:id="0" w:author="Windows User" w:date="2019-01-08T09:45:00Z">
        <w:r>
          <w:rPr>
            <w:rFonts w:eastAsia="宋体" w:cs="Times New Roman" w:hint="eastAsia"/>
          </w:rPr>
          <w:t xml:space="preserve">4. </w:t>
        </w:r>
      </w:ins>
      <w:commentRangeStart w:id="1"/>
      <w:r w:rsidR="00862C66">
        <w:rPr>
          <w:rFonts w:eastAsia="宋体" w:cs="Times New Roman"/>
        </w:rPr>
        <w:t>DEVELOPMENT</w:t>
      </w:r>
      <w:ins w:id="2" w:author="De Liu" w:date="2019-01-04T15:54:00Z">
        <w:r w:rsidR="00E2188D">
          <w:rPr>
            <w:rFonts w:eastAsia="宋体" w:cs="Times New Roman"/>
          </w:rPr>
          <w:t xml:space="preserve"> </w:t>
        </w:r>
        <w:del w:id="3" w:author="Windows User" w:date="2019-01-06T09:10:00Z">
          <w:r w:rsidR="00E2188D" w:rsidDel="00376400">
            <w:rPr>
              <w:rFonts w:eastAsia="宋体" w:cs="Times New Roman"/>
            </w:rPr>
            <w:delText>ANDE DEPLOYMENT</w:delText>
          </w:r>
        </w:del>
      </w:ins>
      <w:commentRangeEnd w:id="1"/>
      <w:ins w:id="4" w:author="De Liu" w:date="2019-01-04T23:24:00Z">
        <w:del w:id="5" w:author="Windows User" w:date="2019-01-06T09:10:00Z">
          <w:r w:rsidR="00B86196" w:rsidDel="00376400">
            <w:rPr>
              <w:rStyle w:val="ac"/>
              <w:rFonts w:eastAsiaTheme="minorEastAsia" w:cstheme="minorBidi"/>
              <w:b w:val="0"/>
              <w:bCs w:val="0"/>
            </w:rPr>
            <w:commentReference w:id="1"/>
          </w:r>
        </w:del>
      </w:ins>
    </w:p>
    <w:p w14:paraId="5C4A9514" w14:textId="12D18379" w:rsidR="00376400" w:rsidRDefault="00376400">
      <w:pPr>
        <w:pStyle w:val="Paragraph"/>
        <w:rPr>
          <w:ins w:id="6" w:author="Windows User" w:date="2019-01-06T09:14:00Z"/>
        </w:rPr>
      </w:pPr>
      <w:ins w:id="7" w:author="Windows User" w:date="2019-01-06T09:11:00Z">
        <w:r>
          <w:t xml:space="preserve">Our development stage consists of three </w:t>
        </w:r>
      </w:ins>
      <w:ins w:id="8" w:author="Windows User" w:date="2019-01-06T09:14:00Z">
        <w:r>
          <w:t>steps</w:t>
        </w:r>
      </w:ins>
      <w:ins w:id="9" w:author="Windows User" w:date="2019-01-06T09:11:00Z">
        <w:r>
          <w:t xml:space="preserve">: </w:t>
        </w:r>
      </w:ins>
      <w:ins w:id="10" w:author="Windows User" w:date="2019-01-08T15:17:00Z">
        <w:r w:rsidR="00721F95">
          <w:rPr>
            <w:rFonts w:hint="eastAsia"/>
          </w:rPr>
          <w:t xml:space="preserve">(1) </w:t>
        </w:r>
      </w:ins>
      <w:ins w:id="11" w:author="Windows User" w:date="2019-01-06T09:11:00Z">
        <w:r>
          <w:t xml:space="preserve">training </w:t>
        </w:r>
      </w:ins>
      <w:ins w:id="12" w:author="Windows User" w:date="2019-01-06T09:10:00Z">
        <w:r w:rsidR="00AC429E">
          <w:t>emotion</w:t>
        </w:r>
      </w:ins>
      <w:ins w:id="13" w:author="Windows User" w:date="2019-01-08T08:50:00Z">
        <w:r w:rsidR="00AC429E">
          <w:t>-</w:t>
        </w:r>
      </w:ins>
      <w:ins w:id="14" w:author="Windows User" w:date="2019-01-06T09:10:00Z">
        <w:r>
          <w:t>recognition</w:t>
        </w:r>
      </w:ins>
      <w:ins w:id="15" w:author="Windows User" w:date="2019-01-06T09:11:00Z">
        <w:r>
          <w:t xml:space="preserve"> models, </w:t>
        </w:r>
      </w:ins>
      <w:ins w:id="16" w:author="Windows User" w:date="2019-01-08T15:17:00Z">
        <w:r w:rsidR="00721F95">
          <w:rPr>
            <w:rFonts w:hint="eastAsia"/>
          </w:rPr>
          <w:t xml:space="preserve">(2) </w:t>
        </w:r>
      </w:ins>
      <w:ins w:id="17" w:author="Windows User" w:date="2019-01-06T09:11:00Z">
        <w:r>
          <w:t xml:space="preserve">training </w:t>
        </w:r>
      </w:ins>
      <w:ins w:id="18" w:author="Windows User" w:date="2019-01-08T08:52:00Z">
        <w:r w:rsidR="00AC429E">
          <w:t>service-</w:t>
        </w:r>
      </w:ins>
      <w:ins w:id="19" w:author="Windows User" w:date="2019-01-08T08:51:00Z">
        <w:r w:rsidR="00AC429E">
          <w:t>problem-</w:t>
        </w:r>
      </w:ins>
      <w:ins w:id="20" w:author="Windows User" w:date="2019-01-08T08:52:00Z">
        <w:r w:rsidR="00AC429E">
          <w:t>identification</w:t>
        </w:r>
      </w:ins>
      <w:ins w:id="21" w:author="Windows User" w:date="2019-01-08T08:51:00Z">
        <w:r w:rsidR="00AC429E">
          <w:t xml:space="preserve"> </w:t>
        </w:r>
      </w:ins>
      <w:ins w:id="22" w:author="Windows User" w:date="2019-01-06T09:10:00Z">
        <w:r>
          <w:t>models</w:t>
        </w:r>
      </w:ins>
      <w:ins w:id="23" w:author="Windows User" w:date="2019-01-06T09:11:00Z">
        <w:r>
          <w:t xml:space="preserve">, and </w:t>
        </w:r>
      </w:ins>
      <w:ins w:id="24" w:author="Windows User" w:date="2019-01-08T15:18:00Z">
        <w:r w:rsidR="00721F95">
          <w:rPr>
            <w:rFonts w:hint="eastAsia"/>
          </w:rPr>
          <w:t xml:space="preserve">(3) </w:t>
        </w:r>
      </w:ins>
      <w:ins w:id="25" w:author="Windows User" w:date="2019-01-08T08:53:00Z">
        <w:r w:rsidR="00AC429E">
          <w:t>implementing</w:t>
        </w:r>
      </w:ins>
      <w:ins w:id="26" w:author="Windows User" w:date="2019-01-06T09:12:00Z">
        <w:r>
          <w:t xml:space="preserve"> the </w:t>
        </w:r>
      </w:ins>
      <w:ins w:id="27" w:author="Windows User" w:date="2019-01-08T08:53:00Z">
        <w:r w:rsidR="00AC429E" w:rsidRPr="00AC429E">
          <w:rPr>
            <w:i/>
            <w:rPrChange w:id="28" w:author="Windows User" w:date="2019-01-08T08:53:00Z">
              <w:rPr/>
            </w:rPrChange>
          </w:rPr>
          <w:t>SPICE</w:t>
        </w:r>
      </w:ins>
      <w:ins w:id="29" w:author="Windows User" w:date="2019-01-06T09:12:00Z">
        <w:r>
          <w:t xml:space="preserve"> </w:t>
        </w:r>
      </w:ins>
      <w:ins w:id="30" w:author="Windows User" w:date="2019-01-08T15:36:00Z">
        <w:r w:rsidR="00F06029">
          <w:rPr>
            <w:rFonts w:hint="eastAsia"/>
          </w:rPr>
          <w:t>system</w:t>
        </w:r>
      </w:ins>
      <w:ins w:id="31" w:author="Windows User" w:date="2019-01-08T08:53:00Z">
        <w:r w:rsidR="00AC429E">
          <w:t xml:space="preserve"> </w:t>
        </w:r>
      </w:ins>
      <w:ins w:id="32" w:author="Windows User" w:date="2019-01-06T09:13:00Z">
        <w:r>
          <w:t>in the company’s call centers.</w:t>
        </w:r>
      </w:ins>
      <w:ins w:id="33" w:author="Windows User" w:date="2019-01-06T09:14:00Z">
        <w:r>
          <w:t xml:space="preserve"> We describe the three steps in turn below.</w:t>
        </w:r>
      </w:ins>
    </w:p>
    <w:p w14:paraId="523B4A83" w14:textId="79EC7348" w:rsidR="00376400" w:rsidRDefault="002F7AA2">
      <w:pPr>
        <w:pStyle w:val="3"/>
        <w:rPr>
          <w:ins w:id="34" w:author="Windows User" w:date="2019-01-06T09:11:00Z"/>
        </w:rPr>
        <w:pPrChange w:id="35" w:author="Windows User" w:date="2019-01-06T09:16:00Z">
          <w:pPr>
            <w:pStyle w:val="Paragraph"/>
          </w:pPr>
        </w:pPrChange>
      </w:pPr>
      <w:ins w:id="36" w:author="Windows User" w:date="2019-01-08T09:45:00Z">
        <w:r>
          <w:rPr>
            <w:rFonts w:hint="eastAsia"/>
          </w:rPr>
          <w:t xml:space="preserve">4.1 </w:t>
        </w:r>
      </w:ins>
      <w:ins w:id="37" w:author="Windows User" w:date="2019-01-06T09:14:00Z">
        <w:r w:rsidR="00AC429E">
          <w:t>Training Emotion</w:t>
        </w:r>
      </w:ins>
      <w:ins w:id="38" w:author="Windows User" w:date="2019-01-08T08:54:00Z">
        <w:r w:rsidR="00AC429E">
          <w:t>-</w:t>
        </w:r>
      </w:ins>
      <w:ins w:id="39" w:author="Windows User" w:date="2019-01-06T09:14:00Z">
        <w:r w:rsidR="00376400">
          <w:t>Recognition Models</w:t>
        </w:r>
      </w:ins>
      <w:ins w:id="40" w:author="Windows User" w:date="2019-01-06T09:15:00Z">
        <w:r w:rsidR="00376400">
          <w:t xml:space="preserve"> </w:t>
        </w:r>
      </w:ins>
    </w:p>
    <w:p w14:paraId="0E19D3B5" w14:textId="3EA3EAA2" w:rsidR="00721F95" w:rsidRDefault="00032797">
      <w:pPr>
        <w:pStyle w:val="Paragraph"/>
        <w:rPr>
          <w:ins w:id="41" w:author="Windows User" w:date="2019-01-08T15:19:00Z"/>
        </w:rPr>
        <w:pPrChange w:id="42" w:author="Windows User" w:date="2019-01-08T08:57:00Z">
          <w:pPr/>
        </w:pPrChange>
      </w:pPr>
      <w:del w:id="43" w:author="Windows User" w:date="2019-01-06T09:16:00Z">
        <w:r w:rsidRPr="002E247A" w:rsidDel="00376400">
          <w:delText xml:space="preserve">We obtain </w:delText>
        </w:r>
      </w:del>
      <w:ins w:id="44" w:author="De Liu" w:date="2019-01-03T01:07:00Z">
        <w:del w:id="45" w:author="Windows User" w:date="2019-01-06T09:16:00Z">
          <w:r w:rsidDel="00376400">
            <w:delText xml:space="preserve">a proprietary data set </w:delText>
          </w:r>
        </w:del>
      </w:ins>
      <w:del w:id="46" w:author="Windows User" w:date="2019-01-06T09:16:00Z">
        <w:r w:rsidRPr="002E247A" w:rsidDel="00376400">
          <w:delText xml:space="preserve">historical service call records from </w:delText>
        </w:r>
      </w:del>
      <w:del w:id="47" w:author="De Liu" w:date="2019-01-03T01:06:00Z">
        <w:r w:rsidRPr="002E247A" w:rsidDel="0014170C">
          <w:delText>the call centers</w:delText>
        </w:r>
      </w:del>
      <w:ins w:id="48" w:author="De Liu" w:date="2019-01-03T01:06:00Z">
        <w:r>
          <w:t>Company</w:t>
        </w:r>
      </w:ins>
      <w:ins w:id="49" w:author="De Liu" w:date="2019-01-03T15:37:00Z">
        <w:r w:rsidR="001D7CAA">
          <w:t xml:space="preserve"> A</w:t>
        </w:r>
      </w:ins>
      <w:ins w:id="50" w:author="De Liu" w:date="2019-01-03T01:06:00Z">
        <w:r>
          <w:t xml:space="preserve"> </w:t>
        </w:r>
      </w:ins>
      <w:ins w:id="51" w:author="Windows User" w:date="2019-01-06T09:16:00Z">
        <w:r w:rsidR="00376400">
          <w:t>provided</w:t>
        </w:r>
      </w:ins>
      <w:ins w:id="52" w:author="Windows User" w:date="2019-01-06T09:22:00Z">
        <w:r w:rsidR="008E24D8">
          <w:t xml:space="preserve"> proprietary data</w:t>
        </w:r>
      </w:ins>
      <w:ins w:id="53" w:author="Windows User" w:date="2019-01-06T09:23:00Z">
        <w:r w:rsidR="008E24D8">
          <w:t>—</w:t>
        </w:r>
      </w:ins>
      <w:ins w:id="54" w:author="Windows User" w:date="2019-01-08T15:20:00Z">
        <w:r w:rsidR="00721F95">
          <w:rPr>
            <w:rFonts w:hint="eastAsia"/>
          </w:rPr>
          <w:t xml:space="preserve">a sample of </w:t>
        </w:r>
      </w:ins>
      <w:ins w:id="55" w:author="De Liu" w:date="2019-01-03T01:07:00Z">
        <w:del w:id="56" w:author="Windows User" w:date="2019-01-06T09:16:00Z">
          <w:r w:rsidDel="00376400">
            <w:delText xml:space="preserve">that contains </w:delText>
          </w:r>
          <w:commentRangeStart w:id="57"/>
          <w:r w:rsidRPr="002E247A" w:rsidDel="00376400">
            <w:delText xml:space="preserve">historical </w:delText>
          </w:r>
        </w:del>
        <w:r w:rsidRPr="002E247A">
          <w:t>service call records</w:t>
        </w:r>
      </w:ins>
      <w:commentRangeEnd w:id="57"/>
      <w:ins w:id="58" w:author="Windows User" w:date="2019-01-06T09:23:00Z">
        <w:r w:rsidR="008E24D8">
          <w:t>—</w:t>
        </w:r>
      </w:ins>
      <w:ins w:id="59" w:author="Windows User" w:date="2019-01-06T09:17:00Z">
        <w:r w:rsidR="00376400">
          <w:t>for training</w:t>
        </w:r>
      </w:ins>
      <w:ins w:id="60" w:author="De Liu" w:date="2019-01-03T01:44:00Z">
        <w:r>
          <w:rPr>
            <w:rStyle w:val="ac"/>
            <w:rFonts w:eastAsiaTheme="minorEastAsia" w:cstheme="minorBidi"/>
          </w:rPr>
          <w:commentReference w:id="57"/>
        </w:r>
      </w:ins>
      <w:ins w:id="61" w:author="Windows User" w:date="2019-01-06T11:19:00Z">
        <w:r w:rsidR="00AC429E">
          <w:rPr>
            <w:rFonts w:hint="eastAsia"/>
          </w:rPr>
          <w:t xml:space="preserve"> </w:t>
        </w:r>
      </w:ins>
      <w:r w:rsidR="000C2672">
        <w:t>our</w:t>
      </w:r>
      <w:ins w:id="62" w:author="Windows User" w:date="2019-01-06T11:19:00Z">
        <w:r w:rsidR="00A8232A">
          <w:rPr>
            <w:rFonts w:hint="eastAsia"/>
          </w:rPr>
          <w:t xml:space="preserve"> models</w:t>
        </w:r>
      </w:ins>
      <w:ins w:id="63" w:author="De Liu" w:date="2019-01-03T01:07:00Z">
        <w:r>
          <w:t>.</w:t>
        </w:r>
      </w:ins>
      <w:ins w:id="64" w:author="Windows User" w:date="2019-01-06T09:20:00Z">
        <w:r w:rsidR="00376400">
          <w:t xml:space="preserve"> </w:t>
        </w:r>
        <w:r w:rsidR="00376400" w:rsidRPr="00376400">
          <w:t xml:space="preserve">Company A </w:t>
        </w:r>
      </w:ins>
      <w:ins w:id="65" w:author="Windows User" w:date="2019-01-06T09:23:00Z">
        <w:r w:rsidR="008E24D8">
          <w:t xml:space="preserve">recorded and </w:t>
        </w:r>
      </w:ins>
      <w:ins w:id="66" w:author="Windows User" w:date="2019-01-06T09:20:00Z">
        <w:r w:rsidR="00376400" w:rsidRPr="00376400">
          <w:t xml:space="preserve">saved </w:t>
        </w:r>
      </w:ins>
      <w:ins w:id="67" w:author="Windows User" w:date="2019-01-06T09:23:00Z">
        <w:r w:rsidR="008E24D8">
          <w:t xml:space="preserve">its </w:t>
        </w:r>
      </w:ins>
      <w:ins w:id="68" w:author="Windows User" w:date="2019-01-06T09:20:00Z">
        <w:r w:rsidR="00376400" w:rsidRPr="00376400">
          <w:t>service call</w:t>
        </w:r>
      </w:ins>
      <w:ins w:id="69" w:author="Windows User" w:date="2019-01-06T09:23:00Z">
        <w:r w:rsidR="008E24D8">
          <w:t>s</w:t>
        </w:r>
      </w:ins>
      <w:ins w:id="70" w:author="Windows User" w:date="2019-01-06T09:20:00Z">
        <w:r w:rsidR="00376400" w:rsidRPr="00376400">
          <w:t xml:space="preserve"> in a Waveform (</w:t>
        </w:r>
      </w:ins>
      <w:ins w:id="71" w:author="Windows User" w:date="2019-01-06T09:21:00Z">
        <w:r w:rsidR="008E24D8">
          <w:t>*</w:t>
        </w:r>
      </w:ins>
      <w:ins w:id="72" w:author="Windows User" w:date="2019-01-06T09:20:00Z">
        <w:r w:rsidR="00376400" w:rsidRPr="00376400">
          <w:t>.wav) format</w:t>
        </w:r>
      </w:ins>
      <w:ins w:id="73" w:author="Windows User" w:date="2019-01-06T09:21:00Z">
        <w:r w:rsidR="008E24D8">
          <w:t xml:space="preserve"> (</w:t>
        </w:r>
      </w:ins>
      <w:ins w:id="74" w:author="Windows User" w:date="2019-01-06T09:20:00Z">
        <w:r w:rsidR="00376400" w:rsidRPr="00376400">
          <w:t>sampling rate: 8000Hz; bit depth: 16 bit</w:t>
        </w:r>
      </w:ins>
      <w:ins w:id="75" w:author="Windows User" w:date="2019-01-06T11:20:00Z">
        <w:r w:rsidR="00A8232A">
          <w:rPr>
            <w:rFonts w:hint="eastAsia"/>
          </w:rPr>
          <w:t xml:space="preserve">). </w:t>
        </w:r>
      </w:ins>
      <w:ins w:id="76" w:author="Windows User" w:date="2019-01-08T15:20:00Z">
        <w:r w:rsidR="00721F95" w:rsidRPr="00955EE0">
          <w:t xml:space="preserve">The sample includes </w:t>
        </w:r>
      </w:ins>
      <w:r w:rsidR="000C2672" w:rsidRPr="009B5292">
        <w:t xml:space="preserve">2,400 </w:t>
      </w:r>
      <w:ins w:id="77" w:author="Windows User" w:date="2019-01-08T15:21:00Z">
        <w:r w:rsidR="00721F95" w:rsidRPr="00955EE0">
          <w:t>calls randomly selected from service calls in the year right before the start of our research project</w:t>
        </w:r>
        <w:r w:rsidR="00721F95">
          <w:rPr>
            <w:rFonts w:hint="eastAsia"/>
          </w:rPr>
          <w:t xml:space="preserve">. </w:t>
        </w:r>
      </w:ins>
      <w:r w:rsidR="000C2672">
        <w:t>We randomly choose 1,000 of them to train and test our emotion recognition model and the rest of them for our service problem identification model.</w:t>
      </w:r>
    </w:p>
    <w:p w14:paraId="29386791" w14:textId="7382C79E" w:rsidR="008E24D8" w:rsidRDefault="00DC26FE">
      <w:pPr>
        <w:pStyle w:val="Paragraph"/>
        <w:rPr>
          <w:ins w:id="78" w:author="Windows User" w:date="2019-01-06T09:27:00Z"/>
        </w:rPr>
        <w:pPrChange w:id="79" w:author="Windows User" w:date="2019-01-08T08:57:00Z">
          <w:pPr/>
        </w:pPrChange>
      </w:pPr>
      <w:ins w:id="80" w:author="Windows User" w:date="2019-01-08T15:24:00Z">
        <w:r>
          <w:rPr>
            <w:rFonts w:hint="eastAsia"/>
            <w:b/>
            <w:i/>
          </w:rPr>
          <w:t>P</w:t>
        </w:r>
        <w:r w:rsidRPr="00DC26FE">
          <w:rPr>
            <w:b/>
            <w:i/>
            <w:rPrChange w:id="81" w:author="Windows User" w:date="2019-01-08T15:24:00Z">
              <w:rPr/>
            </w:rPrChange>
          </w:rPr>
          <w:t>re-processing.</w:t>
        </w:r>
        <w:r>
          <w:rPr>
            <w:rFonts w:hint="eastAsia"/>
          </w:rPr>
          <w:t xml:space="preserve"> </w:t>
        </w:r>
      </w:ins>
      <w:ins w:id="82" w:author="Windows User" w:date="2019-01-06T09:33:00Z">
        <w:r w:rsidR="00906C76">
          <w:t xml:space="preserve">Upon obtaining the </w:t>
        </w:r>
      </w:ins>
      <w:ins w:id="83" w:author="Windows User" w:date="2019-01-08T08:57:00Z">
        <w:r w:rsidR="00AC429E">
          <w:rPr>
            <w:rFonts w:hint="eastAsia"/>
          </w:rPr>
          <w:t xml:space="preserve">sample </w:t>
        </w:r>
      </w:ins>
      <w:ins w:id="84" w:author="Windows User" w:date="2019-01-06T09:33:00Z">
        <w:r w:rsidR="00906C76">
          <w:t>call</w:t>
        </w:r>
      </w:ins>
      <w:ins w:id="85" w:author="Windows User" w:date="2019-01-08T08:57:00Z">
        <w:r w:rsidR="00AC429E">
          <w:rPr>
            <w:rFonts w:hint="eastAsia"/>
          </w:rPr>
          <w:t>s</w:t>
        </w:r>
      </w:ins>
      <w:ins w:id="86" w:author="Windows User" w:date="2019-01-06T09:33:00Z">
        <w:r w:rsidR="00906C76">
          <w:t>, w</w:t>
        </w:r>
      </w:ins>
      <w:ins w:id="87" w:author="Windows User" w:date="2019-01-06T09:30:00Z">
        <w:r w:rsidR="0044349B">
          <w:t>e</w:t>
        </w:r>
      </w:ins>
      <w:ins w:id="88" w:author="Windows User" w:date="2019-01-06T19:45:00Z">
        <w:r w:rsidR="0044349B">
          <w:t xml:space="preserve"> went through data pre-processing steps as described in the</w:t>
        </w:r>
        <w:r w:rsidR="0091455C">
          <w:t xml:space="preserve"> System Design section, including noise reduction, </w:t>
        </w:r>
      </w:ins>
      <w:ins w:id="89" w:author="Windows User" w:date="2019-01-06T19:46:00Z">
        <w:r w:rsidR="0091455C">
          <w:t xml:space="preserve">chopping a call into a series of consecutive </w:t>
        </w:r>
      </w:ins>
      <w:ins w:id="90" w:author="Windows User" w:date="2019-01-06T19:50:00Z">
        <w:r w:rsidR="0091455C">
          <w:t xml:space="preserve">speech </w:t>
        </w:r>
      </w:ins>
      <w:ins w:id="91" w:author="Windows User" w:date="2019-01-06T19:46:00Z">
        <w:r w:rsidR="0091455C">
          <w:t xml:space="preserve">segments, speaker recognition, speech-to-text conversion, </w:t>
        </w:r>
      </w:ins>
      <w:ins w:id="92" w:author="Windows User" w:date="2019-01-06T19:47:00Z">
        <w:r w:rsidR="0091455C">
          <w:t>and text preprocess</w:t>
        </w:r>
      </w:ins>
      <w:ins w:id="93" w:author="Windows User" w:date="2019-01-06T19:48:00Z">
        <w:r w:rsidR="0091455C">
          <w:t>.</w:t>
        </w:r>
      </w:ins>
      <w:ins w:id="94" w:author="Windows User" w:date="2019-01-06T19:51:00Z">
        <w:r w:rsidR="0091455C">
          <w:t xml:space="preserve"> The data fed into </w:t>
        </w:r>
      </w:ins>
      <w:ins w:id="95" w:author="Windows User" w:date="2019-01-08T08:58:00Z">
        <w:r w:rsidR="00AC429E">
          <w:rPr>
            <w:rFonts w:hint="eastAsia"/>
          </w:rPr>
          <w:t xml:space="preserve">the </w:t>
        </w:r>
      </w:ins>
      <w:ins w:id="96" w:author="Windows User" w:date="2019-01-06T19:51:00Z">
        <w:r w:rsidR="0091455C">
          <w:t xml:space="preserve">training </w:t>
        </w:r>
      </w:ins>
      <w:ins w:id="97" w:author="Windows User" w:date="2019-01-08T08:58:00Z">
        <w:r w:rsidR="00AC429E">
          <w:rPr>
            <w:rFonts w:hint="eastAsia"/>
          </w:rPr>
          <w:t xml:space="preserve">of emotion-recognition models </w:t>
        </w:r>
      </w:ins>
      <w:ins w:id="98" w:author="Windows User" w:date="2019-01-06T19:51:00Z">
        <w:r w:rsidR="0091455C">
          <w:t>are customers</w:t>
        </w:r>
      </w:ins>
      <w:ins w:id="99" w:author="Windows User" w:date="2019-01-06T19:52:00Z">
        <w:r w:rsidR="0091455C">
          <w:t xml:space="preserve">’ speech segments. </w:t>
        </w:r>
      </w:ins>
      <w:ins w:id="100" w:author="Windows User" w:date="2019-01-06T19:48:00Z">
        <w:r w:rsidR="0091455C">
          <w:t xml:space="preserve"> </w:t>
        </w:r>
      </w:ins>
      <w:ins w:id="101" w:author="Windows User" w:date="2019-01-06T09:51:00Z">
        <w:r w:rsidR="002F5924">
          <w:rPr>
            <w:rFonts w:hint="eastAsia"/>
          </w:rPr>
          <w:t xml:space="preserve"> </w:t>
        </w:r>
      </w:ins>
      <w:ins w:id="102" w:author="Windows User" w:date="2019-01-06T09:48:00Z">
        <w:r w:rsidR="00A75082">
          <w:t xml:space="preserve"> </w:t>
        </w:r>
      </w:ins>
      <w:ins w:id="103" w:author="Windows User" w:date="2019-01-06T09:45:00Z">
        <w:r w:rsidR="00A75082">
          <w:t xml:space="preserve"> </w:t>
        </w:r>
      </w:ins>
      <w:ins w:id="104" w:author="Windows User" w:date="2019-01-06T09:42:00Z">
        <w:r w:rsidR="00A75082">
          <w:t xml:space="preserve"> </w:t>
        </w:r>
      </w:ins>
      <w:ins w:id="105" w:author="Windows User" w:date="2019-01-06T09:35:00Z">
        <w:r w:rsidR="00906C76">
          <w:t xml:space="preserve"> </w:t>
        </w:r>
      </w:ins>
      <w:ins w:id="106" w:author="Windows User" w:date="2019-01-06T09:32:00Z">
        <w:r w:rsidR="00906C76">
          <w:t xml:space="preserve"> </w:t>
        </w:r>
      </w:ins>
      <w:ins w:id="107" w:author="Windows User" w:date="2019-01-06T09:31:00Z">
        <w:r w:rsidR="00906C76">
          <w:t xml:space="preserve"> </w:t>
        </w:r>
      </w:ins>
    </w:p>
    <w:p w14:paraId="4D530108" w14:textId="02C45B0B" w:rsidR="00032797" w:rsidRPr="001E32BA" w:rsidDel="008E24D8" w:rsidRDefault="002F5924">
      <w:pPr>
        <w:pStyle w:val="Paragraph"/>
        <w:rPr>
          <w:del w:id="108" w:author="Windows User" w:date="2019-01-06T09:22:00Z"/>
        </w:rPr>
      </w:pPr>
      <w:moveToRangeStart w:id="109" w:author="Windows User" w:date="2019-01-06T09:52:00Z" w:name="move534531666"/>
      <w:commentRangeStart w:id="110"/>
      <w:moveTo w:id="111" w:author="Windows User" w:date="2019-01-06T09:52:00Z">
        <w:del w:id="112" w:author="Windows User" w:date="2019-01-06T09:52:00Z">
          <w:r w:rsidDel="002F5924">
            <w:delText>One of the data preparation steps for emotion recognition</w:delText>
          </w:r>
          <w:commentRangeEnd w:id="110"/>
          <w:r w:rsidDel="002F5924">
            <w:rPr>
              <w:rStyle w:val="ac"/>
              <w:rFonts w:eastAsiaTheme="minorEastAsia" w:cstheme="minorBidi"/>
            </w:rPr>
            <w:commentReference w:id="110"/>
          </w:r>
          <w:r w:rsidDel="002F5924">
            <w:delText xml:space="preserve"> is speech-to-text conversion. </w:delText>
          </w:r>
        </w:del>
        <w:del w:id="113" w:author="Windows User" w:date="2019-01-06T19:47:00Z">
          <w:r w:rsidDel="0091455C">
            <w:delText>W</w:delText>
          </w:r>
          <w:r w:rsidRPr="001E32BA" w:rsidDel="0091455C">
            <w:delText xml:space="preserve">e </w:delText>
          </w:r>
        </w:del>
        <w:del w:id="114" w:author="Windows User" w:date="2019-01-06T09:55:00Z">
          <w:r w:rsidRPr="001E32BA" w:rsidDel="002F5924">
            <w:delText xml:space="preserve">use </w:delText>
          </w:r>
        </w:del>
        <w:del w:id="115" w:author="Windows User" w:date="2019-01-06T09:52:00Z">
          <w:r w:rsidRPr="001E32BA" w:rsidDel="002F5924">
            <w:delText>the</w:delText>
          </w:r>
        </w:del>
        <w:del w:id="116" w:author="Windows User" w:date="2019-01-06T09:55:00Z">
          <w:r w:rsidRPr="001E32BA" w:rsidDel="002F5924">
            <w:delText xml:space="preserve"> </w:delText>
          </w:r>
        </w:del>
        <w:del w:id="117" w:author="Windows User" w:date="2019-01-06T09:52:00Z">
          <w:r w:rsidDel="002F5924">
            <w:delText xml:space="preserve">automated </w:delText>
          </w:r>
        </w:del>
        <w:del w:id="118" w:author="Windows User" w:date="2019-01-06T09:55:00Z">
          <w:r w:rsidDel="002F5924">
            <w:delText xml:space="preserve">speech recognition </w:delText>
          </w:r>
        </w:del>
        <w:del w:id="119" w:author="Windows User" w:date="2019-01-06T09:53:00Z">
          <w:r w:rsidDel="002F5924">
            <w:delText xml:space="preserve">(ASR) </w:delText>
          </w:r>
        </w:del>
        <w:del w:id="120" w:author="Windows User" w:date="2019-01-06T09:56:00Z">
          <w:r w:rsidRPr="001E32BA" w:rsidDel="002F5924">
            <w:delText xml:space="preserve">API </w:delText>
          </w:r>
        </w:del>
        <w:del w:id="121" w:author="Windows User" w:date="2019-01-06T09:53:00Z">
          <w:r w:rsidRPr="001E32BA" w:rsidDel="002F5924">
            <w:delText>of</w:delText>
          </w:r>
        </w:del>
        <w:del w:id="122" w:author="Windows User" w:date="2019-01-06T09:56:00Z">
          <w:r w:rsidRPr="001E32BA" w:rsidDel="002F5924">
            <w:delText xml:space="preserve"> </w:delText>
          </w:r>
        </w:del>
        <w:del w:id="123" w:author="Windows User" w:date="2019-01-06T19:47:00Z">
          <w:r w:rsidRPr="001E32BA" w:rsidDel="0091455C">
            <w:delText>Iflytek,</w:delText>
          </w:r>
        </w:del>
        <w:del w:id="124" w:author="Windows User" w:date="2019-01-06T09:53:00Z">
          <w:r w:rsidRPr="001E32BA" w:rsidDel="002F5924">
            <w:rPr>
              <w:rStyle w:val="af5"/>
            </w:rPr>
            <w:footnoteReference w:id="1"/>
          </w:r>
        </w:del>
        <w:del w:id="129" w:author="Windows User" w:date="2019-01-06T19:47:00Z">
          <w:r w:rsidRPr="001E32BA" w:rsidDel="0091455C">
            <w:delText xml:space="preserve"> </w:delText>
          </w:r>
          <w:r w:rsidDel="0091455C">
            <w:delText xml:space="preserve">one of the </w:delText>
          </w:r>
        </w:del>
        <w:del w:id="130" w:author="Windows User" w:date="2019-01-06T09:53:00Z">
          <w:r w:rsidDel="002F5924">
            <w:delText>best</w:delText>
          </w:r>
        </w:del>
        <w:del w:id="131" w:author="Windows User" w:date="2019-01-06T19:47:00Z">
          <w:r w:rsidDel="0091455C">
            <w:delText xml:space="preserve"> </w:delText>
          </w:r>
        </w:del>
        <w:del w:id="132" w:author="Windows User" w:date="2019-01-06T09:57:00Z">
          <w:r w:rsidDel="002F5924">
            <w:delText xml:space="preserve">open </w:delText>
          </w:r>
        </w:del>
        <w:del w:id="133" w:author="Windows User" w:date="2019-01-06T09:58:00Z">
          <w:r w:rsidDel="002F5924">
            <w:delText xml:space="preserve">APIs for </w:delText>
          </w:r>
          <w:r w:rsidRPr="001E32BA" w:rsidDel="002F5924">
            <w:delText>Chinese speech recognition.</w:delText>
          </w:r>
        </w:del>
        <w:del w:id="134" w:author="Windows User" w:date="2019-01-06T19:47:00Z">
          <w:r w:rsidRPr="001E32BA" w:rsidDel="0091455C">
            <w:delText xml:space="preserve"> </w:delText>
          </w:r>
        </w:del>
        <w:del w:id="135" w:author="Windows User" w:date="2019-01-06T10:01:00Z">
          <w:r w:rsidDel="00771CEE">
            <w:delText>Unfortunately, despite the use of a professional ASR API, t</w:delText>
          </w:r>
          <w:r w:rsidRPr="001E32BA" w:rsidDel="00771CEE">
            <w:delText xml:space="preserve">he precision of </w:delText>
          </w:r>
          <w:r w:rsidDel="00771CEE">
            <w:delText>transcribed</w:delText>
          </w:r>
          <w:r w:rsidRPr="001E32BA" w:rsidDel="00771CEE">
            <w:delText xml:space="preserve"> </w:delText>
          </w:r>
          <w:r w:rsidDel="00771CEE">
            <w:delText xml:space="preserve">texts </w:delText>
          </w:r>
          <w:r w:rsidRPr="001E32BA" w:rsidDel="00771CEE">
            <w:delText xml:space="preserve">is </w:delText>
          </w:r>
          <w:r w:rsidDel="00771CEE">
            <w:delText xml:space="preserve">only </w:delText>
          </w:r>
          <w:r w:rsidRPr="001E32BA" w:rsidDel="00771CEE">
            <w:delText>about 7</w:delText>
          </w:r>
          <w:r w:rsidDel="00771CEE">
            <w:delText>5</w:delText>
          </w:r>
          <w:r w:rsidRPr="001E32BA" w:rsidDel="00771CEE">
            <w:delText>%</w:delText>
          </w:r>
          <w:r w:rsidDel="00771CEE">
            <w:delText xml:space="preserve">, which is inadequate for emotion recognition models. Therefore, we manually correct the errors in the transcribed scripts </w:delText>
          </w:r>
          <w:commentRangeStart w:id="136"/>
          <w:r w:rsidDel="00771CEE">
            <w:delText>[all of them?]</w:delText>
          </w:r>
          <w:commentRangeEnd w:id="136"/>
          <w:r w:rsidDel="00771CEE">
            <w:rPr>
              <w:rStyle w:val="ac"/>
              <w:rFonts w:eastAsiaTheme="minorEastAsia" w:cstheme="minorBidi"/>
            </w:rPr>
            <w:commentReference w:id="136"/>
          </w:r>
          <w:r w:rsidDel="00771CEE">
            <w:delText>.</w:delText>
          </w:r>
        </w:del>
      </w:moveTo>
      <w:moveToRangeEnd w:id="109"/>
      <w:ins w:id="137" w:author="De Liu" w:date="2019-01-03T01:07:00Z">
        <w:del w:id="138" w:author="Windows User" w:date="2019-01-06T09:22:00Z">
          <w:r w:rsidR="00032797" w:rsidDel="008E24D8">
            <w:delText xml:space="preserve"> </w:delText>
          </w:r>
        </w:del>
      </w:ins>
      <w:ins w:id="139" w:author="De Liu" w:date="2019-01-03T01:08:00Z">
        <w:del w:id="140" w:author="Windows User" w:date="2019-01-06T09:26:00Z">
          <w:r w:rsidR="00032797" w:rsidDel="008E24D8">
            <w:delText xml:space="preserve">To protect privacy of customers, </w:delText>
          </w:r>
        </w:del>
      </w:ins>
      <w:moveToRangeStart w:id="141" w:author="De Liu" w:date="2019-01-03T01:08:00Z" w:name="move534241026"/>
      <w:moveTo w:id="142" w:author="De Liu" w:date="2019-01-03T01:08:00Z">
        <w:del w:id="143" w:author="Windows User" w:date="2019-01-06T09:26:00Z">
          <w:r w:rsidR="00032797" w:rsidDel="008E24D8">
            <w:delText>C</w:delText>
          </w:r>
          <w:r w:rsidR="00032797" w:rsidRPr="002E247A" w:rsidDel="008E24D8">
            <w:delText xml:space="preserve">ompany A </w:delText>
          </w:r>
        </w:del>
        <w:del w:id="144" w:author="Windows User" w:date="2019-01-06T09:24:00Z">
          <w:r w:rsidR="00032797" w:rsidRPr="002E247A" w:rsidDel="008E24D8">
            <w:delText xml:space="preserve">has </w:delText>
          </w:r>
        </w:del>
        <w:del w:id="145" w:author="Windows User" w:date="2019-01-06T09:26:00Z">
          <w:r w:rsidR="00032797" w:rsidRPr="002E247A" w:rsidDel="008E24D8">
            <w:delText xml:space="preserve">removed sensitive information from the </w:delText>
          </w:r>
        </w:del>
      </w:moveTo>
      <w:ins w:id="146" w:author="De Liu" w:date="2019-01-04T15:39:00Z">
        <w:del w:id="147" w:author="Windows User" w:date="2019-01-06T09:26:00Z">
          <w:r w:rsidR="00A262C5" w:rsidDel="008E24D8">
            <w:delText xml:space="preserve">shared </w:delText>
          </w:r>
        </w:del>
      </w:ins>
      <w:moveTo w:id="148" w:author="De Liu" w:date="2019-01-03T01:08:00Z">
        <w:del w:id="149" w:author="Windows User" w:date="2019-01-06T09:26:00Z">
          <w:r w:rsidR="00032797" w:rsidRPr="002E247A" w:rsidDel="008E24D8">
            <w:delText>data</w:delText>
          </w:r>
        </w:del>
        <w:del w:id="150" w:author="Windows User" w:date="2019-01-06T09:24:00Z">
          <w:r w:rsidR="00032797" w:rsidRPr="002E247A" w:rsidDel="008E24D8">
            <w:delText>set</w:delText>
          </w:r>
        </w:del>
        <w:del w:id="151" w:author="Windows User" w:date="2019-01-06T09:26:00Z">
          <w:r w:rsidR="00032797" w:rsidRPr="002E247A" w:rsidDel="008E24D8">
            <w:delText>.</w:delText>
          </w:r>
        </w:del>
        <w:del w:id="152" w:author="Windows User" w:date="2019-01-06T10:02:00Z">
          <w:r w:rsidR="00032797" w:rsidRPr="002E247A" w:rsidDel="00771CEE">
            <w:delText xml:space="preserve"> W</w:delText>
          </w:r>
          <w:r w:rsidR="00032797" w:rsidRPr="002E247A" w:rsidDel="00771CEE">
            <w:rPr>
              <w:rFonts w:hint="eastAsia"/>
            </w:rPr>
            <w:delText>e</w:delText>
          </w:r>
          <w:r w:rsidR="00032797" w:rsidRPr="002E247A" w:rsidDel="00771CEE">
            <w:delText xml:space="preserve"> strictly obey the principle of confidentiality and protect </w:delText>
          </w:r>
          <w:r w:rsidR="00032797" w:rsidDel="00771CEE">
            <w:delText xml:space="preserve">the </w:delText>
          </w:r>
          <w:r w:rsidR="00032797" w:rsidRPr="002E247A" w:rsidDel="00771CEE">
            <w:delText xml:space="preserve">privacy of </w:delText>
          </w:r>
          <w:r w:rsidR="00032797" w:rsidDel="00771CEE">
            <w:delText xml:space="preserve">the </w:delText>
          </w:r>
          <w:r w:rsidR="00032797" w:rsidRPr="002E247A" w:rsidDel="00771CEE">
            <w:delText xml:space="preserve">speakers. </w:delText>
          </w:r>
        </w:del>
      </w:moveTo>
      <w:moveToRangeEnd w:id="141"/>
      <w:del w:id="153" w:author="Windows User" w:date="2019-01-06T10:02:00Z">
        <w:r w:rsidR="00032797" w:rsidRPr="002E247A" w:rsidDel="00771CEE">
          <w:delText xml:space="preserve"> as data to train our emotion recognition model</w:delText>
        </w:r>
        <w:r w:rsidR="00032797" w:rsidDel="00771CEE">
          <w:delText>s</w:delText>
        </w:r>
        <w:r w:rsidR="00032797" w:rsidRPr="002E247A" w:rsidDel="00771CEE">
          <w:delText xml:space="preserve"> and service quality inspection model. </w:delText>
        </w:r>
      </w:del>
      <w:del w:id="154" w:author="Windows User" w:date="2019-01-06T09:22:00Z">
        <w:r w:rsidR="00032797" w:rsidRPr="002E247A" w:rsidDel="008E24D8">
          <w:delText xml:space="preserve">Table </w:delText>
        </w:r>
        <w:r w:rsidR="00032797" w:rsidRPr="002E247A" w:rsidDel="008E24D8">
          <w:rPr>
            <w:rFonts w:hint="eastAsia"/>
          </w:rPr>
          <w:delText>1</w:delText>
        </w:r>
        <w:r w:rsidR="00032797" w:rsidRPr="002E247A" w:rsidDel="008E24D8">
          <w:delText xml:space="preserve"> briefly describe</w:delText>
        </w:r>
        <w:r w:rsidR="00032797" w:rsidDel="008E24D8">
          <w:delText>s</w:delText>
        </w:r>
        <w:r w:rsidR="00032797" w:rsidRPr="002E247A" w:rsidDel="008E24D8">
          <w:delText xml:space="preserve"> </w:delText>
        </w:r>
      </w:del>
      <w:ins w:id="155" w:author="De Liu" w:date="2019-01-03T01:11:00Z">
        <w:del w:id="156" w:author="Windows User" w:date="2019-01-06T09:22:00Z">
          <w:r w:rsidR="00032797" w:rsidDel="008E24D8">
            <w:delText xml:space="preserve">the </w:delText>
          </w:r>
        </w:del>
      </w:ins>
      <w:del w:id="157" w:author="Windows User" w:date="2019-01-06T09:22:00Z">
        <w:r w:rsidR="00032797" w:rsidRPr="002E247A" w:rsidDel="008E24D8">
          <w:delText xml:space="preserve">basic attributes </w:delText>
        </w:r>
      </w:del>
      <w:ins w:id="158" w:author="De Liu" w:date="2019-01-03T01:11:00Z">
        <w:del w:id="159" w:author="Windows User" w:date="2019-01-06T09:22:00Z">
          <w:r w:rsidR="00032797" w:rsidDel="008E24D8">
            <w:delText>formats</w:delText>
          </w:r>
          <w:r w:rsidR="00032797" w:rsidRPr="002E247A" w:rsidDel="008E24D8">
            <w:delText xml:space="preserve"> </w:delText>
          </w:r>
        </w:del>
      </w:ins>
      <w:del w:id="160" w:author="Windows User" w:date="2019-01-06T09:22:00Z">
        <w:r w:rsidR="00032797" w:rsidRPr="002E247A" w:rsidDel="008E24D8">
          <w:delText xml:space="preserve">of the </w:delText>
        </w:r>
      </w:del>
      <w:ins w:id="161" w:author="De Liu" w:date="2019-01-03T01:11:00Z">
        <w:del w:id="162" w:author="Windows User" w:date="2019-01-06T09:22:00Z">
          <w:r w:rsidR="00032797" w:rsidDel="008E24D8">
            <w:delText>call records</w:delText>
          </w:r>
        </w:del>
      </w:ins>
      <w:del w:id="163" w:author="Windows User" w:date="2019-01-06T09:22:00Z">
        <w:r w:rsidR="00032797" w:rsidRPr="002E247A" w:rsidDel="008E24D8">
          <w:delText xml:space="preserve">data. </w:delText>
        </w:r>
      </w:del>
      <w:moveFromRangeStart w:id="164" w:author="De Liu" w:date="2019-01-03T01:08:00Z" w:name="move534241026"/>
      <w:moveFrom w:id="165" w:author="De Liu" w:date="2019-01-03T01:08:00Z">
        <w:del w:id="166" w:author="Windows User" w:date="2019-01-06T09:22:00Z">
          <w:r w:rsidR="00032797" w:rsidDel="008E24D8">
            <w:delText>C</w:delText>
          </w:r>
          <w:r w:rsidR="00032797" w:rsidRPr="002E247A" w:rsidDel="008E24D8">
            <w:delText>ompany A has removed sensitive information from the dataset. W</w:delText>
          </w:r>
          <w:r w:rsidR="00032797" w:rsidRPr="002E247A" w:rsidDel="008E24D8">
            <w:rPr>
              <w:rFonts w:hint="eastAsia"/>
            </w:rPr>
            <w:delText>e</w:delText>
          </w:r>
          <w:r w:rsidR="00032797" w:rsidRPr="002E247A" w:rsidDel="008E24D8">
            <w:delText xml:space="preserve"> strictly obey the principle of confidentiality and protect </w:delText>
          </w:r>
          <w:r w:rsidR="00032797" w:rsidDel="008E24D8">
            <w:delText xml:space="preserve">the </w:delText>
          </w:r>
          <w:r w:rsidR="00032797" w:rsidRPr="002E247A" w:rsidDel="008E24D8">
            <w:delText xml:space="preserve">privacy of </w:delText>
          </w:r>
          <w:r w:rsidR="00032797" w:rsidDel="008E24D8">
            <w:delText xml:space="preserve">the </w:delText>
          </w:r>
          <w:r w:rsidR="00032797" w:rsidRPr="002E247A" w:rsidDel="008E24D8">
            <w:delText xml:space="preserve">speakers. </w:delText>
          </w:r>
        </w:del>
      </w:moveFrom>
      <w:moveFromRangeEnd w:id="164"/>
      <w:del w:id="167" w:author="Windows User" w:date="2019-01-06T09:22:00Z">
        <w:r w:rsidR="00032797" w:rsidRPr="002E247A" w:rsidDel="008E24D8">
          <w:delText>The data</w:delText>
        </w:r>
        <w:r w:rsidR="00032797" w:rsidDel="008E24D8">
          <w:delText>set</w:delText>
        </w:r>
        <w:r w:rsidR="00032797" w:rsidRPr="002E247A" w:rsidDel="008E24D8">
          <w:delText xml:space="preserve"> is not allowed to be distributed.</w:delText>
        </w:r>
        <w:r w:rsidR="00032797" w:rsidRPr="001E32BA" w:rsidDel="008E24D8">
          <w:delText xml:space="preserve"> </w:delText>
        </w:r>
      </w:del>
    </w:p>
    <w:p w14:paraId="045B6A6C" w14:textId="3EA74382" w:rsidR="00032797" w:rsidRPr="001E32BA" w:rsidDel="008E24D8" w:rsidRDefault="00032797">
      <w:pPr>
        <w:pStyle w:val="Paragraph"/>
        <w:rPr>
          <w:del w:id="168" w:author="Windows User" w:date="2019-01-06T09:22:00Z"/>
        </w:rPr>
        <w:pPrChange w:id="169" w:author="Windows User" w:date="2019-01-06T09:22:00Z">
          <w:pPr>
            <w:jc w:val="center"/>
          </w:pPr>
        </w:pPrChange>
      </w:pPr>
      <w:del w:id="170" w:author="Windows User" w:date="2019-01-06T09:22:00Z">
        <w:r w:rsidRPr="001E32BA" w:rsidDel="008E24D8">
          <w:delText>T</w:delText>
        </w:r>
        <w:r w:rsidRPr="001E32BA" w:rsidDel="008E24D8">
          <w:rPr>
            <w:rFonts w:hint="eastAsia"/>
          </w:rPr>
          <w:delText xml:space="preserve">able </w:delText>
        </w:r>
        <w:r w:rsidRPr="001E32BA" w:rsidDel="008E24D8">
          <w:delText xml:space="preserve">1 </w:delText>
        </w:r>
        <w:commentRangeStart w:id="171"/>
        <w:r w:rsidRPr="001E32BA" w:rsidDel="008E24D8">
          <w:delText>Phone Call</w:delText>
        </w:r>
        <w:commentRangeEnd w:id="171"/>
        <w:r w:rsidDel="008E24D8">
          <w:rPr>
            <w:rStyle w:val="ac"/>
          </w:rPr>
          <w:commentReference w:id="171"/>
        </w:r>
        <w:r w:rsidRPr="001E32BA" w:rsidDel="008E24D8">
          <w:delText xml:space="preserve"> Data Format</w:delText>
        </w:r>
      </w:del>
    </w:p>
    <w:tbl>
      <w:tblPr>
        <w:tblStyle w:val="ab"/>
        <w:tblW w:w="5802" w:type="dxa"/>
        <w:jc w:val="center"/>
        <w:tblLook w:val="04A0" w:firstRow="1" w:lastRow="0" w:firstColumn="1" w:lastColumn="0" w:noHBand="0" w:noVBand="1"/>
        <w:tblPrChange w:id="172" w:author="De Liu" w:date="2019-01-03T01:12:00Z">
          <w:tblPr>
            <w:tblW w:w="5802" w:type="dxa"/>
            <w:jc w:val="center"/>
            <w:tblLook w:val="04A0" w:firstRow="1" w:lastRow="0" w:firstColumn="1" w:lastColumn="0" w:noHBand="0" w:noVBand="1"/>
          </w:tblPr>
        </w:tblPrChange>
      </w:tblPr>
      <w:tblGrid>
        <w:gridCol w:w="2608"/>
        <w:gridCol w:w="3194"/>
        <w:tblGridChange w:id="173">
          <w:tblGrid>
            <w:gridCol w:w="2608"/>
            <w:gridCol w:w="3194"/>
          </w:tblGrid>
        </w:tblGridChange>
      </w:tblGrid>
      <w:tr w:rsidR="00032797" w:rsidRPr="001E32BA" w:rsidDel="008E24D8" w14:paraId="10AF5629" w14:textId="3DDCD474" w:rsidTr="00E362DE">
        <w:trPr>
          <w:trHeight w:val="290"/>
          <w:jc w:val="center"/>
          <w:del w:id="174" w:author="Windows User" w:date="2019-01-06T09:22:00Z"/>
          <w:trPrChange w:id="175" w:author="De Liu" w:date="2019-01-03T01:12:00Z">
            <w:trPr>
              <w:trHeight w:val="290"/>
              <w:jc w:val="center"/>
            </w:trPr>
          </w:trPrChange>
        </w:trPr>
        <w:tc>
          <w:tcPr>
            <w:tcW w:w="2608" w:type="dxa"/>
            <w:hideMark/>
            <w:tcPrChange w:id="176" w:author="De Liu" w:date="2019-01-03T01:12:00Z">
              <w:tcPr>
                <w:tcW w:w="2608"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420E74E5" w14:textId="6C4564B5" w:rsidR="00032797" w:rsidRPr="001A673F" w:rsidDel="008E24D8" w:rsidRDefault="00032797">
            <w:pPr>
              <w:pStyle w:val="Paragraph"/>
              <w:rPr>
                <w:del w:id="177" w:author="Windows User" w:date="2019-01-06T09:22:00Z"/>
                <w:b/>
                <w:kern w:val="0"/>
                <w:szCs w:val="21"/>
                <w:rPrChange w:id="178" w:author="De Liu" w:date="2019-01-03T01:11:00Z">
                  <w:rPr>
                    <w:del w:id="179" w:author="Windows User" w:date="2019-01-06T09:22:00Z"/>
                    <w:rFonts w:eastAsia="宋体" w:cs="Times New Roman"/>
                    <w:kern w:val="0"/>
                    <w:szCs w:val="21"/>
                  </w:rPr>
                </w:rPrChange>
              </w:rPr>
              <w:pPrChange w:id="180" w:author="Windows User" w:date="2019-01-06T09:22:00Z">
                <w:pPr>
                  <w:widowControl/>
                  <w:spacing w:line="240" w:lineRule="auto"/>
                  <w:jc w:val="center"/>
                </w:pPr>
              </w:pPrChange>
            </w:pPr>
            <w:del w:id="181" w:author="Windows User" w:date="2019-01-06T09:22:00Z">
              <w:r w:rsidRPr="001A673F" w:rsidDel="008E24D8">
                <w:rPr>
                  <w:b/>
                  <w:kern w:val="0"/>
                  <w:szCs w:val="21"/>
                  <w:rPrChange w:id="182" w:author="De Liu" w:date="2019-01-03T01:11:00Z">
                    <w:rPr>
                      <w:rFonts w:eastAsia="宋体" w:cs="Times New Roman"/>
                      <w:kern w:val="0"/>
                      <w:szCs w:val="21"/>
                    </w:rPr>
                  </w:rPrChange>
                </w:rPr>
                <w:delText>Characteristics</w:delText>
              </w:r>
            </w:del>
          </w:p>
        </w:tc>
        <w:tc>
          <w:tcPr>
            <w:tcW w:w="3194" w:type="dxa"/>
            <w:hideMark/>
            <w:tcPrChange w:id="183" w:author="De Liu" w:date="2019-01-03T01:12:00Z">
              <w:tcPr>
                <w:tcW w:w="3194" w:type="dxa"/>
                <w:tcBorders>
                  <w:top w:val="single" w:sz="8" w:space="0" w:color="auto"/>
                  <w:left w:val="nil"/>
                  <w:bottom w:val="single" w:sz="8" w:space="0" w:color="auto"/>
                  <w:right w:val="single" w:sz="8" w:space="0" w:color="auto"/>
                </w:tcBorders>
                <w:shd w:val="clear" w:color="auto" w:fill="auto"/>
                <w:vAlign w:val="center"/>
                <w:hideMark/>
              </w:tcPr>
            </w:tcPrChange>
          </w:tcPr>
          <w:p w14:paraId="3FA74FDB" w14:textId="46BF8EFA" w:rsidR="00032797" w:rsidRPr="001A673F" w:rsidDel="008E24D8" w:rsidRDefault="00032797">
            <w:pPr>
              <w:pStyle w:val="Paragraph"/>
              <w:rPr>
                <w:del w:id="184" w:author="Windows User" w:date="2019-01-06T09:22:00Z"/>
                <w:b/>
                <w:kern w:val="0"/>
                <w:szCs w:val="21"/>
                <w:rPrChange w:id="185" w:author="De Liu" w:date="2019-01-03T01:11:00Z">
                  <w:rPr>
                    <w:del w:id="186" w:author="Windows User" w:date="2019-01-06T09:22:00Z"/>
                    <w:rFonts w:eastAsia="宋体" w:cs="Times New Roman"/>
                    <w:kern w:val="0"/>
                    <w:szCs w:val="21"/>
                  </w:rPr>
                </w:rPrChange>
              </w:rPr>
              <w:pPrChange w:id="187" w:author="Windows User" w:date="2019-01-06T09:22:00Z">
                <w:pPr>
                  <w:widowControl/>
                  <w:spacing w:line="240" w:lineRule="auto"/>
                  <w:jc w:val="center"/>
                </w:pPr>
              </w:pPrChange>
            </w:pPr>
            <w:del w:id="188" w:author="Windows User" w:date="2019-01-06T09:22:00Z">
              <w:r w:rsidRPr="001A673F" w:rsidDel="008E24D8">
                <w:rPr>
                  <w:b/>
                  <w:kern w:val="0"/>
                  <w:szCs w:val="21"/>
                  <w:rPrChange w:id="189" w:author="De Liu" w:date="2019-01-03T01:11:00Z">
                    <w:rPr>
                      <w:rFonts w:eastAsia="宋体" w:cs="Times New Roman"/>
                      <w:kern w:val="0"/>
                      <w:szCs w:val="21"/>
                    </w:rPr>
                  </w:rPrChange>
                </w:rPr>
                <w:delText>Description</w:delText>
              </w:r>
            </w:del>
          </w:p>
        </w:tc>
      </w:tr>
      <w:tr w:rsidR="00032797" w:rsidRPr="001E32BA" w:rsidDel="008E24D8" w14:paraId="56A14D49" w14:textId="0B4F35AD" w:rsidTr="00E362DE">
        <w:trPr>
          <w:trHeight w:val="244"/>
          <w:jc w:val="center"/>
          <w:del w:id="190" w:author="Windows User" w:date="2019-01-06T09:22:00Z"/>
          <w:trPrChange w:id="191" w:author="De Liu" w:date="2019-01-03T01:12:00Z">
            <w:trPr>
              <w:trHeight w:val="244"/>
              <w:jc w:val="center"/>
            </w:trPr>
          </w:trPrChange>
        </w:trPr>
        <w:tc>
          <w:tcPr>
            <w:tcW w:w="2608" w:type="dxa"/>
            <w:hideMark/>
            <w:tcPrChange w:id="192" w:author="De Liu" w:date="2019-01-03T01:12:00Z">
              <w:tcPr>
                <w:tcW w:w="2608" w:type="dxa"/>
                <w:tcBorders>
                  <w:top w:val="nil"/>
                  <w:left w:val="single" w:sz="8" w:space="0" w:color="auto"/>
                  <w:bottom w:val="single" w:sz="8" w:space="0" w:color="auto"/>
                  <w:right w:val="single" w:sz="8" w:space="0" w:color="auto"/>
                </w:tcBorders>
                <w:shd w:val="clear" w:color="auto" w:fill="auto"/>
                <w:vAlign w:val="center"/>
                <w:hideMark/>
              </w:tcPr>
            </w:tcPrChange>
          </w:tcPr>
          <w:p w14:paraId="31890EF4" w14:textId="396E2F01" w:rsidR="00032797" w:rsidRPr="001E32BA" w:rsidDel="008E24D8" w:rsidRDefault="00032797">
            <w:pPr>
              <w:pStyle w:val="Paragraph"/>
              <w:rPr>
                <w:del w:id="193" w:author="Windows User" w:date="2019-01-06T09:22:00Z"/>
                <w:kern w:val="0"/>
                <w:szCs w:val="21"/>
              </w:rPr>
              <w:pPrChange w:id="194" w:author="Windows User" w:date="2019-01-06T09:22:00Z">
                <w:pPr>
                  <w:widowControl/>
                  <w:spacing w:line="240" w:lineRule="auto"/>
                  <w:jc w:val="center"/>
                </w:pPr>
              </w:pPrChange>
            </w:pPr>
            <w:del w:id="195" w:author="Windows User" w:date="2019-01-06T09:22:00Z">
              <w:r w:rsidRPr="001E32BA" w:rsidDel="008E24D8">
                <w:rPr>
                  <w:kern w:val="0"/>
                  <w:szCs w:val="21"/>
                </w:rPr>
                <w:delText>S</w:delText>
              </w:r>
              <w:r w:rsidRPr="001E32BA" w:rsidDel="008E24D8">
                <w:rPr>
                  <w:rFonts w:hint="eastAsia"/>
                  <w:kern w:val="0"/>
                  <w:szCs w:val="21"/>
                </w:rPr>
                <w:delText xml:space="preserve">torage </w:delText>
              </w:r>
              <w:r w:rsidRPr="001E32BA" w:rsidDel="008E24D8">
                <w:rPr>
                  <w:kern w:val="0"/>
                  <w:szCs w:val="21"/>
                </w:rPr>
                <w:delText>format</w:delText>
              </w:r>
            </w:del>
          </w:p>
        </w:tc>
        <w:tc>
          <w:tcPr>
            <w:tcW w:w="3194" w:type="dxa"/>
            <w:hideMark/>
            <w:tcPrChange w:id="196" w:author="De Liu" w:date="2019-01-03T01:12:00Z">
              <w:tcPr>
                <w:tcW w:w="3194" w:type="dxa"/>
                <w:tcBorders>
                  <w:top w:val="nil"/>
                  <w:left w:val="nil"/>
                  <w:bottom w:val="single" w:sz="8" w:space="0" w:color="auto"/>
                  <w:right w:val="single" w:sz="8" w:space="0" w:color="auto"/>
                </w:tcBorders>
                <w:shd w:val="clear" w:color="auto" w:fill="auto"/>
                <w:vAlign w:val="center"/>
                <w:hideMark/>
              </w:tcPr>
            </w:tcPrChange>
          </w:tcPr>
          <w:p w14:paraId="720F78FC" w14:textId="40294BD6" w:rsidR="00032797" w:rsidRPr="001E32BA" w:rsidDel="008E24D8" w:rsidRDefault="00032797">
            <w:pPr>
              <w:pStyle w:val="Paragraph"/>
              <w:rPr>
                <w:del w:id="197" w:author="Windows User" w:date="2019-01-06T09:22:00Z"/>
                <w:kern w:val="0"/>
                <w:szCs w:val="21"/>
              </w:rPr>
              <w:pPrChange w:id="198" w:author="Windows User" w:date="2019-01-06T09:22:00Z">
                <w:pPr>
                  <w:widowControl/>
                  <w:spacing w:line="240" w:lineRule="auto"/>
                  <w:jc w:val="center"/>
                </w:pPr>
              </w:pPrChange>
            </w:pPr>
            <w:del w:id="199" w:author="Windows User" w:date="2019-01-06T09:22:00Z">
              <w:r w:rsidRPr="001E32BA" w:rsidDel="008E24D8">
                <w:rPr>
                  <w:kern w:val="0"/>
                  <w:szCs w:val="21"/>
                </w:rPr>
                <w:delText>Wav</w:delText>
              </w:r>
              <w:r w:rsidRPr="001E32BA" w:rsidDel="008E24D8">
                <w:rPr>
                  <w:rFonts w:hint="eastAsia"/>
                  <w:kern w:val="0"/>
                  <w:szCs w:val="21"/>
                </w:rPr>
                <w:delText>e</w:delText>
              </w:r>
              <w:r w:rsidRPr="001E32BA" w:rsidDel="008E24D8">
                <w:rPr>
                  <w:kern w:val="0"/>
                  <w:szCs w:val="21"/>
                </w:rPr>
                <w:delText>form file (*.wav)</w:delText>
              </w:r>
            </w:del>
          </w:p>
        </w:tc>
      </w:tr>
      <w:tr w:rsidR="00032797" w:rsidRPr="001E32BA" w:rsidDel="008E24D8" w14:paraId="16466300" w14:textId="48C3769E" w:rsidTr="00E362DE">
        <w:trPr>
          <w:trHeight w:val="290"/>
          <w:jc w:val="center"/>
          <w:del w:id="200" w:author="Windows User" w:date="2019-01-06T09:22:00Z"/>
          <w:trPrChange w:id="201" w:author="De Liu" w:date="2019-01-03T01:12:00Z">
            <w:trPr>
              <w:trHeight w:val="290"/>
              <w:jc w:val="center"/>
            </w:trPr>
          </w:trPrChange>
        </w:trPr>
        <w:tc>
          <w:tcPr>
            <w:tcW w:w="2608" w:type="dxa"/>
            <w:hideMark/>
            <w:tcPrChange w:id="202" w:author="De Liu" w:date="2019-01-03T01:12:00Z">
              <w:tcPr>
                <w:tcW w:w="2608" w:type="dxa"/>
                <w:tcBorders>
                  <w:top w:val="nil"/>
                  <w:left w:val="single" w:sz="8" w:space="0" w:color="auto"/>
                  <w:bottom w:val="single" w:sz="8" w:space="0" w:color="auto"/>
                  <w:right w:val="single" w:sz="8" w:space="0" w:color="auto"/>
                </w:tcBorders>
                <w:shd w:val="clear" w:color="auto" w:fill="auto"/>
                <w:vAlign w:val="center"/>
                <w:hideMark/>
              </w:tcPr>
            </w:tcPrChange>
          </w:tcPr>
          <w:p w14:paraId="051EDF89" w14:textId="203767D4" w:rsidR="00032797" w:rsidRPr="001E32BA" w:rsidDel="008E24D8" w:rsidRDefault="00032797">
            <w:pPr>
              <w:pStyle w:val="Paragraph"/>
              <w:rPr>
                <w:del w:id="203" w:author="Windows User" w:date="2019-01-06T09:22:00Z"/>
                <w:kern w:val="0"/>
                <w:szCs w:val="21"/>
              </w:rPr>
              <w:pPrChange w:id="204" w:author="Windows User" w:date="2019-01-06T09:22:00Z">
                <w:pPr>
                  <w:widowControl/>
                  <w:spacing w:line="240" w:lineRule="auto"/>
                  <w:jc w:val="center"/>
                </w:pPr>
              </w:pPrChange>
            </w:pPr>
            <w:del w:id="205" w:author="Windows User" w:date="2019-01-06T09:22:00Z">
              <w:r w:rsidRPr="001E32BA" w:rsidDel="008E24D8">
                <w:rPr>
                  <w:kern w:val="0"/>
                  <w:szCs w:val="21"/>
                </w:rPr>
                <w:delText>S</w:delText>
              </w:r>
              <w:r w:rsidRPr="001E32BA" w:rsidDel="008E24D8">
                <w:rPr>
                  <w:rFonts w:hint="eastAsia"/>
                  <w:kern w:val="0"/>
                  <w:szCs w:val="21"/>
                </w:rPr>
                <w:delText xml:space="preserve">ampling </w:delText>
              </w:r>
              <w:r w:rsidRPr="001E32BA" w:rsidDel="008E24D8">
                <w:rPr>
                  <w:kern w:val="0"/>
                  <w:szCs w:val="21"/>
                </w:rPr>
                <w:delText>rate</w:delText>
              </w:r>
            </w:del>
          </w:p>
        </w:tc>
        <w:tc>
          <w:tcPr>
            <w:tcW w:w="3194" w:type="dxa"/>
            <w:hideMark/>
            <w:tcPrChange w:id="206" w:author="De Liu" w:date="2019-01-03T01:12:00Z">
              <w:tcPr>
                <w:tcW w:w="3194" w:type="dxa"/>
                <w:tcBorders>
                  <w:top w:val="nil"/>
                  <w:left w:val="nil"/>
                  <w:bottom w:val="single" w:sz="8" w:space="0" w:color="auto"/>
                  <w:right w:val="single" w:sz="8" w:space="0" w:color="auto"/>
                </w:tcBorders>
                <w:shd w:val="clear" w:color="auto" w:fill="auto"/>
                <w:vAlign w:val="center"/>
                <w:hideMark/>
              </w:tcPr>
            </w:tcPrChange>
          </w:tcPr>
          <w:p w14:paraId="0C724178" w14:textId="1FDBA7DC" w:rsidR="00032797" w:rsidRPr="001E32BA" w:rsidDel="008E24D8" w:rsidRDefault="00032797">
            <w:pPr>
              <w:pStyle w:val="Paragraph"/>
              <w:rPr>
                <w:del w:id="207" w:author="Windows User" w:date="2019-01-06T09:22:00Z"/>
                <w:kern w:val="0"/>
                <w:szCs w:val="21"/>
              </w:rPr>
              <w:pPrChange w:id="208" w:author="Windows User" w:date="2019-01-06T09:22:00Z">
                <w:pPr>
                  <w:widowControl/>
                  <w:spacing w:line="240" w:lineRule="auto"/>
                  <w:jc w:val="center"/>
                </w:pPr>
              </w:pPrChange>
            </w:pPr>
            <w:del w:id="209" w:author="Windows User" w:date="2019-01-06T09:22:00Z">
              <w:r w:rsidRPr="001E32BA" w:rsidDel="008E24D8">
                <w:rPr>
                  <w:kern w:val="0"/>
                  <w:szCs w:val="21"/>
                </w:rPr>
                <w:delText>8000Hz</w:delText>
              </w:r>
            </w:del>
          </w:p>
        </w:tc>
      </w:tr>
      <w:tr w:rsidR="00032797" w:rsidRPr="001E32BA" w:rsidDel="008E24D8" w14:paraId="2D08A600" w14:textId="514A27A3" w:rsidTr="00E362DE">
        <w:trPr>
          <w:trHeight w:val="290"/>
          <w:jc w:val="center"/>
          <w:del w:id="210" w:author="Windows User" w:date="2019-01-06T09:22:00Z"/>
          <w:trPrChange w:id="211" w:author="De Liu" w:date="2019-01-03T01:12:00Z">
            <w:trPr>
              <w:trHeight w:val="290"/>
              <w:jc w:val="center"/>
            </w:trPr>
          </w:trPrChange>
        </w:trPr>
        <w:tc>
          <w:tcPr>
            <w:tcW w:w="2608" w:type="dxa"/>
            <w:hideMark/>
            <w:tcPrChange w:id="212" w:author="De Liu" w:date="2019-01-03T01:12:00Z">
              <w:tcPr>
                <w:tcW w:w="2608" w:type="dxa"/>
                <w:tcBorders>
                  <w:top w:val="nil"/>
                  <w:left w:val="single" w:sz="8" w:space="0" w:color="auto"/>
                  <w:bottom w:val="single" w:sz="8" w:space="0" w:color="auto"/>
                  <w:right w:val="single" w:sz="8" w:space="0" w:color="auto"/>
                </w:tcBorders>
                <w:shd w:val="clear" w:color="auto" w:fill="auto"/>
                <w:vAlign w:val="center"/>
                <w:hideMark/>
              </w:tcPr>
            </w:tcPrChange>
          </w:tcPr>
          <w:p w14:paraId="2550B8A4" w14:textId="517AA2A3" w:rsidR="00032797" w:rsidRPr="001E32BA" w:rsidDel="008E24D8" w:rsidRDefault="00032797">
            <w:pPr>
              <w:pStyle w:val="Paragraph"/>
              <w:rPr>
                <w:del w:id="213" w:author="Windows User" w:date="2019-01-06T09:22:00Z"/>
                <w:kern w:val="0"/>
                <w:szCs w:val="21"/>
              </w:rPr>
              <w:pPrChange w:id="214" w:author="Windows User" w:date="2019-01-06T09:22:00Z">
                <w:pPr>
                  <w:widowControl/>
                  <w:spacing w:line="240" w:lineRule="auto"/>
                  <w:jc w:val="center"/>
                </w:pPr>
              </w:pPrChange>
            </w:pPr>
            <w:del w:id="215" w:author="Windows User" w:date="2019-01-06T09:22:00Z">
              <w:r w:rsidRPr="001E32BA" w:rsidDel="008E24D8">
                <w:rPr>
                  <w:kern w:val="0"/>
                  <w:szCs w:val="21"/>
                </w:rPr>
                <w:delText>A</w:delText>
              </w:r>
              <w:r w:rsidRPr="001E32BA" w:rsidDel="008E24D8">
                <w:rPr>
                  <w:rFonts w:hint="eastAsia"/>
                  <w:kern w:val="0"/>
                  <w:szCs w:val="21"/>
                </w:rPr>
                <w:delText xml:space="preserve">verage </w:delText>
              </w:r>
              <w:r w:rsidRPr="001E32BA" w:rsidDel="008E24D8">
                <w:rPr>
                  <w:kern w:val="0"/>
                  <w:szCs w:val="21"/>
                </w:rPr>
                <w:delText>length</w:delText>
              </w:r>
            </w:del>
          </w:p>
        </w:tc>
        <w:tc>
          <w:tcPr>
            <w:tcW w:w="3194" w:type="dxa"/>
            <w:hideMark/>
            <w:tcPrChange w:id="216" w:author="De Liu" w:date="2019-01-03T01:12:00Z">
              <w:tcPr>
                <w:tcW w:w="3194" w:type="dxa"/>
                <w:tcBorders>
                  <w:top w:val="nil"/>
                  <w:left w:val="nil"/>
                  <w:bottom w:val="single" w:sz="8" w:space="0" w:color="auto"/>
                  <w:right w:val="single" w:sz="8" w:space="0" w:color="auto"/>
                </w:tcBorders>
                <w:shd w:val="clear" w:color="auto" w:fill="auto"/>
                <w:vAlign w:val="center"/>
                <w:hideMark/>
              </w:tcPr>
            </w:tcPrChange>
          </w:tcPr>
          <w:p w14:paraId="24C8238D" w14:textId="36F432B5" w:rsidR="00032797" w:rsidRPr="001E32BA" w:rsidDel="008E24D8" w:rsidRDefault="00032797">
            <w:pPr>
              <w:pStyle w:val="Paragraph"/>
              <w:rPr>
                <w:del w:id="217" w:author="Windows User" w:date="2019-01-06T09:22:00Z"/>
                <w:kern w:val="0"/>
                <w:szCs w:val="21"/>
              </w:rPr>
              <w:pPrChange w:id="218" w:author="Windows User" w:date="2019-01-06T09:22:00Z">
                <w:pPr>
                  <w:widowControl/>
                  <w:spacing w:line="240" w:lineRule="auto"/>
                  <w:jc w:val="center"/>
                </w:pPr>
              </w:pPrChange>
            </w:pPr>
            <w:del w:id="219" w:author="Windows User" w:date="2019-01-06T09:22:00Z">
              <w:r w:rsidRPr="001E32BA" w:rsidDel="008E24D8">
                <w:rPr>
                  <w:kern w:val="0"/>
                  <w:szCs w:val="21"/>
                </w:rPr>
                <w:delText>180</w:delText>
              </w:r>
              <w:r w:rsidRPr="001E32BA" w:rsidDel="008E24D8">
                <w:rPr>
                  <w:rFonts w:hint="eastAsia"/>
                  <w:kern w:val="0"/>
                  <w:szCs w:val="21"/>
                </w:rPr>
                <w:delText xml:space="preserve"> s</w:delText>
              </w:r>
            </w:del>
          </w:p>
        </w:tc>
      </w:tr>
      <w:tr w:rsidR="00032797" w:rsidRPr="001E32BA" w:rsidDel="008E24D8" w14:paraId="72A6C544" w14:textId="610746EF" w:rsidTr="00E362DE">
        <w:trPr>
          <w:trHeight w:val="290"/>
          <w:jc w:val="center"/>
          <w:del w:id="220" w:author="Windows User" w:date="2019-01-06T09:22:00Z"/>
          <w:trPrChange w:id="221" w:author="De Liu" w:date="2019-01-03T01:12:00Z">
            <w:trPr>
              <w:trHeight w:val="290"/>
              <w:jc w:val="center"/>
            </w:trPr>
          </w:trPrChange>
        </w:trPr>
        <w:tc>
          <w:tcPr>
            <w:tcW w:w="2608" w:type="dxa"/>
            <w:hideMark/>
            <w:tcPrChange w:id="222" w:author="De Liu" w:date="2019-01-03T01:12:00Z">
              <w:tcPr>
                <w:tcW w:w="2608" w:type="dxa"/>
                <w:tcBorders>
                  <w:top w:val="nil"/>
                  <w:left w:val="single" w:sz="8" w:space="0" w:color="auto"/>
                  <w:bottom w:val="single" w:sz="8" w:space="0" w:color="auto"/>
                  <w:right w:val="single" w:sz="8" w:space="0" w:color="auto"/>
                </w:tcBorders>
                <w:shd w:val="clear" w:color="auto" w:fill="auto"/>
                <w:vAlign w:val="center"/>
                <w:hideMark/>
              </w:tcPr>
            </w:tcPrChange>
          </w:tcPr>
          <w:p w14:paraId="3FD5164E" w14:textId="00CF9886" w:rsidR="00032797" w:rsidRPr="001E32BA" w:rsidDel="008E24D8" w:rsidRDefault="00032797">
            <w:pPr>
              <w:pStyle w:val="Paragraph"/>
              <w:rPr>
                <w:del w:id="223" w:author="Windows User" w:date="2019-01-06T09:22:00Z"/>
                <w:kern w:val="0"/>
                <w:szCs w:val="21"/>
              </w:rPr>
              <w:pPrChange w:id="224" w:author="Windows User" w:date="2019-01-06T09:22:00Z">
                <w:pPr>
                  <w:widowControl/>
                  <w:spacing w:line="240" w:lineRule="auto"/>
                  <w:jc w:val="center"/>
                </w:pPr>
              </w:pPrChange>
            </w:pPr>
            <w:del w:id="225" w:author="Windows User" w:date="2019-01-06T09:22:00Z">
              <w:r w:rsidRPr="001E32BA" w:rsidDel="008E24D8">
                <w:rPr>
                  <w:kern w:val="0"/>
                  <w:szCs w:val="21"/>
                </w:rPr>
                <w:delText>C</w:delText>
              </w:r>
              <w:r w:rsidRPr="001E32BA" w:rsidDel="008E24D8">
                <w:rPr>
                  <w:rFonts w:hint="eastAsia"/>
                  <w:kern w:val="0"/>
                  <w:szCs w:val="21"/>
                </w:rPr>
                <w:delText>hannels</w:delText>
              </w:r>
            </w:del>
          </w:p>
        </w:tc>
        <w:tc>
          <w:tcPr>
            <w:tcW w:w="3194" w:type="dxa"/>
            <w:hideMark/>
            <w:tcPrChange w:id="226" w:author="De Liu" w:date="2019-01-03T01:12:00Z">
              <w:tcPr>
                <w:tcW w:w="3194" w:type="dxa"/>
                <w:tcBorders>
                  <w:top w:val="nil"/>
                  <w:left w:val="nil"/>
                  <w:bottom w:val="single" w:sz="8" w:space="0" w:color="auto"/>
                  <w:right w:val="single" w:sz="8" w:space="0" w:color="auto"/>
                </w:tcBorders>
                <w:shd w:val="clear" w:color="auto" w:fill="auto"/>
                <w:vAlign w:val="center"/>
                <w:hideMark/>
              </w:tcPr>
            </w:tcPrChange>
          </w:tcPr>
          <w:p w14:paraId="6CC5930A" w14:textId="6D5495E4" w:rsidR="00032797" w:rsidRPr="001E32BA" w:rsidDel="008E24D8" w:rsidRDefault="00032797">
            <w:pPr>
              <w:pStyle w:val="Paragraph"/>
              <w:rPr>
                <w:del w:id="227" w:author="Windows User" w:date="2019-01-06T09:22:00Z"/>
                <w:kern w:val="0"/>
                <w:szCs w:val="21"/>
              </w:rPr>
              <w:pPrChange w:id="228" w:author="Windows User" w:date="2019-01-06T09:22:00Z">
                <w:pPr>
                  <w:widowControl/>
                  <w:spacing w:line="240" w:lineRule="auto"/>
                  <w:jc w:val="center"/>
                </w:pPr>
              </w:pPrChange>
            </w:pPr>
            <w:del w:id="229" w:author="Windows User" w:date="2019-01-06T09:22:00Z">
              <w:r w:rsidRPr="001E32BA" w:rsidDel="008E24D8">
                <w:rPr>
                  <w:kern w:val="0"/>
                  <w:szCs w:val="21"/>
                </w:rPr>
                <w:delText>S</w:delText>
              </w:r>
              <w:r w:rsidRPr="001E32BA" w:rsidDel="008E24D8">
                <w:rPr>
                  <w:rFonts w:hint="eastAsia"/>
                  <w:kern w:val="0"/>
                  <w:szCs w:val="21"/>
                </w:rPr>
                <w:delText>ingle</w:delText>
              </w:r>
            </w:del>
          </w:p>
        </w:tc>
      </w:tr>
      <w:tr w:rsidR="00032797" w:rsidRPr="001E32BA" w:rsidDel="008E24D8" w14:paraId="6AE5DCB4" w14:textId="6C60554E" w:rsidTr="00E362DE">
        <w:trPr>
          <w:trHeight w:val="290"/>
          <w:jc w:val="center"/>
          <w:del w:id="230" w:author="Windows User" w:date="2019-01-06T09:22:00Z"/>
          <w:trPrChange w:id="231" w:author="De Liu" w:date="2019-01-03T01:12:00Z">
            <w:trPr>
              <w:trHeight w:val="290"/>
              <w:jc w:val="center"/>
            </w:trPr>
          </w:trPrChange>
        </w:trPr>
        <w:tc>
          <w:tcPr>
            <w:tcW w:w="2608" w:type="dxa"/>
            <w:hideMark/>
            <w:tcPrChange w:id="232" w:author="De Liu" w:date="2019-01-03T01:12:00Z">
              <w:tcPr>
                <w:tcW w:w="2608" w:type="dxa"/>
                <w:tcBorders>
                  <w:top w:val="nil"/>
                  <w:left w:val="single" w:sz="8" w:space="0" w:color="auto"/>
                  <w:bottom w:val="single" w:sz="8" w:space="0" w:color="auto"/>
                  <w:right w:val="single" w:sz="8" w:space="0" w:color="auto"/>
                </w:tcBorders>
                <w:shd w:val="clear" w:color="auto" w:fill="auto"/>
                <w:vAlign w:val="center"/>
                <w:hideMark/>
              </w:tcPr>
            </w:tcPrChange>
          </w:tcPr>
          <w:p w14:paraId="02EAAB6E" w14:textId="4C797428" w:rsidR="00032797" w:rsidRPr="001E32BA" w:rsidDel="008E24D8" w:rsidRDefault="00032797">
            <w:pPr>
              <w:pStyle w:val="Paragraph"/>
              <w:rPr>
                <w:del w:id="233" w:author="Windows User" w:date="2019-01-06T09:22:00Z"/>
                <w:kern w:val="0"/>
                <w:szCs w:val="21"/>
              </w:rPr>
              <w:pPrChange w:id="234" w:author="Windows User" w:date="2019-01-06T09:22:00Z">
                <w:pPr>
                  <w:widowControl/>
                  <w:spacing w:line="240" w:lineRule="auto"/>
                  <w:jc w:val="center"/>
                </w:pPr>
              </w:pPrChange>
            </w:pPr>
            <w:del w:id="235" w:author="Windows User" w:date="2019-01-06T09:22:00Z">
              <w:r w:rsidRPr="001E32BA" w:rsidDel="008E24D8">
                <w:rPr>
                  <w:kern w:val="0"/>
                  <w:szCs w:val="21"/>
                </w:rPr>
                <w:delText>B</w:delText>
              </w:r>
              <w:r w:rsidRPr="001E32BA" w:rsidDel="008E24D8">
                <w:rPr>
                  <w:rFonts w:hint="eastAsia"/>
                  <w:kern w:val="0"/>
                  <w:szCs w:val="21"/>
                </w:rPr>
                <w:delText xml:space="preserve">it </w:delText>
              </w:r>
              <w:r w:rsidRPr="001E32BA" w:rsidDel="008E24D8">
                <w:rPr>
                  <w:kern w:val="0"/>
                  <w:szCs w:val="21"/>
                </w:rPr>
                <w:delText>depth</w:delText>
              </w:r>
            </w:del>
          </w:p>
        </w:tc>
        <w:tc>
          <w:tcPr>
            <w:tcW w:w="3194" w:type="dxa"/>
            <w:hideMark/>
            <w:tcPrChange w:id="236" w:author="De Liu" w:date="2019-01-03T01:12:00Z">
              <w:tcPr>
                <w:tcW w:w="3194" w:type="dxa"/>
                <w:tcBorders>
                  <w:top w:val="nil"/>
                  <w:left w:val="nil"/>
                  <w:bottom w:val="single" w:sz="8" w:space="0" w:color="auto"/>
                  <w:right w:val="single" w:sz="8" w:space="0" w:color="auto"/>
                </w:tcBorders>
                <w:shd w:val="clear" w:color="auto" w:fill="auto"/>
                <w:vAlign w:val="center"/>
                <w:hideMark/>
              </w:tcPr>
            </w:tcPrChange>
          </w:tcPr>
          <w:p w14:paraId="7FBF59D2" w14:textId="7778B262" w:rsidR="00032797" w:rsidRPr="001E32BA" w:rsidDel="008E24D8" w:rsidRDefault="00032797">
            <w:pPr>
              <w:pStyle w:val="Paragraph"/>
              <w:rPr>
                <w:del w:id="237" w:author="Windows User" w:date="2019-01-06T09:22:00Z"/>
                <w:kern w:val="0"/>
                <w:szCs w:val="21"/>
              </w:rPr>
              <w:pPrChange w:id="238" w:author="Windows User" w:date="2019-01-06T09:22:00Z">
                <w:pPr>
                  <w:widowControl/>
                  <w:spacing w:line="240" w:lineRule="auto"/>
                  <w:jc w:val="center"/>
                </w:pPr>
              </w:pPrChange>
            </w:pPr>
            <w:del w:id="239" w:author="Windows User" w:date="2019-01-06T09:22:00Z">
              <w:r w:rsidRPr="001E32BA" w:rsidDel="008E24D8">
                <w:rPr>
                  <w:kern w:val="0"/>
                  <w:szCs w:val="21"/>
                </w:rPr>
                <w:delText xml:space="preserve">16 </w:delText>
              </w:r>
              <w:r w:rsidRPr="001E32BA" w:rsidDel="008E24D8">
                <w:rPr>
                  <w:rFonts w:hint="eastAsia"/>
                  <w:kern w:val="0"/>
                  <w:szCs w:val="21"/>
                </w:rPr>
                <w:delText>bit</w:delText>
              </w:r>
            </w:del>
          </w:p>
        </w:tc>
      </w:tr>
    </w:tbl>
    <w:p w14:paraId="72A020F7" w14:textId="4A8868F2" w:rsidR="000A6258" w:rsidRPr="00771CEE" w:rsidDel="008E24D8" w:rsidRDefault="00771CEE">
      <w:pPr>
        <w:pStyle w:val="Paragraph"/>
        <w:rPr>
          <w:del w:id="240" w:author="Windows User" w:date="2019-01-06T09:22:00Z"/>
          <w:b/>
          <w:i/>
          <w:rPrChange w:id="241" w:author="Windows User" w:date="2019-01-06T10:02:00Z">
            <w:rPr>
              <w:del w:id="242" w:author="Windows User" w:date="2019-01-06T09:22:00Z"/>
            </w:rPr>
          </w:rPrChange>
        </w:rPr>
      </w:pPr>
      <w:ins w:id="243" w:author="Windows User" w:date="2019-01-06T10:02:00Z">
        <w:r w:rsidRPr="0091455C">
          <w:rPr>
            <w:b/>
            <w:i/>
            <w:rPrChange w:id="244" w:author="Windows User" w:date="2019-01-06T19:49:00Z">
              <w:rPr/>
            </w:rPrChange>
          </w:rPr>
          <w:t>Labeling speech segments.</w:t>
        </w:r>
        <w:r w:rsidR="0091455C">
          <w:rPr>
            <w:b/>
          </w:rPr>
          <w:t xml:space="preserve"> </w:t>
        </w:r>
      </w:ins>
      <w:ins w:id="245" w:author="Windows User" w:date="2019-01-06T19:53:00Z">
        <w:r w:rsidR="0091455C" w:rsidRPr="0091455C">
          <w:rPr>
            <w:rPrChange w:id="246" w:author="Windows User" w:date="2019-01-06T19:53:00Z">
              <w:rPr>
                <w:b/>
              </w:rPr>
            </w:rPrChange>
          </w:rPr>
          <w:t>We formed a research team</w:t>
        </w:r>
        <w:r w:rsidR="0091455C">
          <w:rPr>
            <w:b/>
          </w:rPr>
          <w:t xml:space="preserve"> </w:t>
        </w:r>
        <w:r w:rsidR="0091455C">
          <w:t xml:space="preserve">including </w:t>
        </w:r>
      </w:ins>
      <w:ins w:id="247" w:author="Windows User" w:date="2019-01-08T15:24:00Z">
        <w:r w:rsidR="00DC26FE">
          <w:rPr>
            <w:rFonts w:hint="eastAsia"/>
          </w:rPr>
          <w:t>CSRs of Company A</w:t>
        </w:r>
        <w:r w:rsidR="00DC26FE">
          <w:t xml:space="preserve"> </w:t>
        </w:r>
        <w:r w:rsidR="00DC26FE">
          <w:rPr>
            <w:rFonts w:hint="eastAsia"/>
          </w:rPr>
          <w:t xml:space="preserve">and </w:t>
        </w:r>
      </w:ins>
      <w:ins w:id="248" w:author="Windows User" w:date="2019-01-06T19:53:00Z">
        <w:r w:rsidR="0091455C">
          <w:t xml:space="preserve">research assistants </w:t>
        </w:r>
      </w:ins>
      <w:ins w:id="249" w:author="Windows User" w:date="2019-01-08T15:24:00Z">
        <w:r w:rsidR="00DC26FE">
          <w:rPr>
            <w:rFonts w:hint="eastAsia"/>
          </w:rPr>
          <w:t xml:space="preserve">of our research project </w:t>
        </w:r>
      </w:ins>
      <w:ins w:id="250" w:author="Windows User" w:date="2019-01-06T19:54:00Z">
        <w:r w:rsidR="0091455C">
          <w:t xml:space="preserve">to label </w:t>
        </w:r>
      </w:ins>
      <w:ins w:id="251" w:author="Windows User" w:date="2019-01-06T10:04:00Z">
        <w:r>
          <w:rPr>
            <w:rFonts w:hint="eastAsia"/>
          </w:rPr>
          <w:t xml:space="preserve">speech segments by tagging </w:t>
        </w:r>
      </w:ins>
      <w:ins w:id="252" w:author="Windows User" w:date="2019-01-06T10:20:00Z">
        <w:r w:rsidR="00752F75">
          <w:rPr>
            <w:rFonts w:hint="eastAsia"/>
          </w:rPr>
          <w:t xml:space="preserve">each segment </w:t>
        </w:r>
      </w:ins>
      <w:ins w:id="253" w:author="Windows User" w:date="2019-01-06T10:05:00Z">
        <w:r>
          <w:rPr>
            <w:rFonts w:hint="eastAsia"/>
          </w:rPr>
          <w:t>whether or not the speaker</w:t>
        </w:r>
      </w:ins>
      <w:ins w:id="254" w:author="Windows User" w:date="2019-01-06T10:20:00Z">
        <w:r w:rsidR="00752F75">
          <w:rPr>
            <w:rFonts w:hint="eastAsia"/>
          </w:rPr>
          <w:t xml:space="preserve"> </w:t>
        </w:r>
      </w:ins>
      <w:ins w:id="255" w:author="Windows User" w:date="2019-01-06T10:05:00Z">
        <w:r>
          <w:rPr>
            <w:rFonts w:hint="eastAsia"/>
          </w:rPr>
          <w:t>has a negative emotion.</w:t>
        </w:r>
      </w:ins>
      <w:ins w:id="256" w:author="Windows User" w:date="2019-01-06T10:21:00Z">
        <w:r w:rsidR="00752F75">
          <w:rPr>
            <w:rFonts w:hint="eastAsia"/>
          </w:rPr>
          <w:t xml:space="preserve"> </w:t>
        </w:r>
      </w:ins>
      <w:ins w:id="257" w:author="Windows User" w:date="2019-01-06T10:22:00Z">
        <w:r w:rsidR="00752F75">
          <w:rPr>
            <w:rFonts w:hint="eastAsia"/>
          </w:rPr>
          <w:t>T</w:t>
        </w:r>
      </w:ins>
      <w:ins w:id="258" w:author="Windows User" w:date="2019-01-06T10:21:00Z">
        <w:r w:rsidR="00752F75">
          <w:rPr>
            <w:rFonts w:hint="eastAsia"/>
          </w:rPr>
          <w:t>raining</w:t>
        </w:r>
      </w:ins>
      <w:ins w:id="259" w:author="Windows User" w:date="2019-01-08T09:01:00Z">
        <w:r w:rsidR="0068101E">
          <w:rPr>
            <w:rFonts w:hint="eastAsia"/>
          </w:rPr>
          <w:t xml:space="preserve"> (of team members)</w:t>
        </w:r>
      </w:ins>
      <w:ins w:id="260" w:author="Windows User" w:date="2019-01-06T10:21:00Z">
        <w:r w:rsidR="00752F75">
          <w:rPr>
            <w:rFonts w:hint="eastAsia"/>
          </w:rPr>
          <w:t xml:space="preserve"> </w:t>
        </w:r>
      </w:ins>
      <w:ins w:id="261" w:author="Windows User" w:date="2019-01-06T10:22:00Z">
        <w:r w:rsidR="00752F75">
          <w:rPr>
            <w:rFonts w:hint="eastAsia"/>
          </w:rPr>
          <w:t>is</w:t>
        </w:r>
      </w:ins>
      <w:ins w:id="262" w:author="Windows User" w:date="2019-01-06T10:21:00Z">
        <w:r w:rsidR="00752F75">
          <w:rPr>
            <w:rFonts w:hint="eastAsia"/>
          </w:rPr>
          <w:t xml:space="preserve"> necessary to make sure all team members use</w:t>
        </w:r>
      </w:ins>
      <w:ins w:id="263" w:author="Windows User" w:date="2019-01-06T10:22:00Z">
        <w:r w:rsidR="00752F75">
          <w:rPr>
            <w:rFonts w:hint="eastAsia"/>
          </w:rPr>
          <w:t xml:space="preserve"> the same standard </w:t>
        </w:r>
      </w:ins>
      <w:ins w:id="264" w:author="Windows User" w:date="2019-01-06T10:23:00Z">
        <w:r w:rsidR="00F52294">
          <w:rPr>
            <w:rFonts w:hint="eastAsia"/>
          </w:rPr>
          <w:t xml:space="preserve">to </w:t>
        </w:r>
      </w:ins>
      <w:ins w:id="265" w:author="Windows User" w:date="2019-01-06T10:22:00Z">
        <w:r w:rsidR="00F52294">
          <w:rPr>
            <w:rFonts w:hint="eastAsia"/>
          </w:rPr>
          <w:t>determine</w:t>
        </w:r>
        <w:r w:rsidR="00752F75">
          <w:rPr>
            <w:rFonts w:hint="eastAsia"/>
          </w:rPr>
          <w:t xml:space="preserve"> </w:t>
        </w:r>
        <w:r w:rsidR="00F52294">
          <w:rPr>
            <w:rFonts w:hint="eastAsia"/>
          </w:rPr>
          <w:t>negative</w:t>
        </w:r>
      </w:ins>
      <w:ins w:id="266" w:author="Windows User" w:date="2019-01-06T10:23:00Z">
        <w:r w:rsidR="00F52294">
          <w:rPr>
            <w:rFonts w:hint="eastAsia"/>
          </w:rPr>
          <w:t xml:space="preserve"> </w:t>
        </w:r>
      </w:ins>
      <w:ins w:id="267" w:author="Windows User" w:date="2019-01-06T10:22:00Z">
        <w:r w:rsidR="00752F75">
          <w:rPr>
            <w:rFonts w:hint="eastAsia"/>
          </w:rPr>
          <w:t>emotion</w:t>
        </w:r>
      </w:ins>
      <w:ins w:id="268" w:author="Windows User" w:date="2019-01-06T10:23:00Z">
        <w:r w:rsidR="00F52294">
          <w:rPr>
            <w:rFonts w:hint="eastAsia"/>
          </w:rPr>
          <w:t>s</w:t>
        </w:r>
      </w:ins>
      <w:ins w:id="269" w:author="Windows User" w:date="2019-01-06T10:22:00Z">
        <w:r w:rsidR="00F52294">
          <w:rPr>
            <w:rFonts w:hint="eastAsia"/>
          </w:rPr>
          <w:t>.</w:t>
        </w:r>
      </w:ins>
      <w:ins w:id="270" w:author="Windows User" w:date="2019-01-06T10:23:00Z">
        <w:r w:rsidR="00F52294">
          <w:rPr>
            <w:rFonts w:hint="eastAsia"/>
          </w:rPr>
          <w:t xml:space="preserve"> D</w:t>
        </w:r>
        <w:r w:rsidR="00F52294">
          <w:t>u</w:t>
        </w:r>
        <w:r w:rsidR="0068101E">
          <w:rPr>
            <w:rFonts w:hint="eastAsia"/>
          </w:rPr>
          <w:t>ring t</w:t>
        </w:r>
      </w:ins>
      <w:ins w:id="271" w:author="Windows User" w:date="2019-01-08T09:01:00Z">
        <w:r w:rsidR="0068101E">
          <w:rPr>
            <w:rFonts w:hint="eastAsia"/>
          </w:rPr>
          <w:t>his</w:t>
        </w:r>
      </w:ins>
      <w:ins w:id="272" w:author="Windows User" w:date="2019-01-06T10:23:00Z">
        <w:r w:rsidR="00F52294">
          <w:rPr>
            <w:rFonts w:hint="eastAsia"/>
          </w:rPr>
          <w:t xml:space="preserve"> training stage, all team members </w:t>
        </w:r>
        <w:r w:rsidR="00F52294">
          <w:t>worked</w:t>
        </w:r>
        <w:r w:rsidR="00F52294">
          <w:rPr>
            <w:rFonts w:hint="eastAsia"/>
          </w:rPr>
          <w:t xml:space="preserve"> </w:t>
        </w:r>
        <w:r w:rsidR="00F52294">
          <w:t>on the</w:t>
        </w:r>
        <w:r w:rsidR="00F52294">
          <w:rPr>
            <w:rFonts w:hint="eastAsia"/>
          </w:rPr>
          <w:t xml:space="preserve"> same batch of </w:t>
        </w:r>
        <w:r w:rsidR="00F52294">
          <w:t>service</w:t>
        </w:r>
        <w:r w:rsidR="00F52294">
          <w:rPr>
            <w:rFonts w:hint="eastAsia"/>
          </w:rPr>
          <w:t xml:space="preserve"> calls </w:t>
        </w:r>
      </w:ins>
      <w:ins w:id="273" w:author="Windows User" w:date="2019-01-08T15:26:00Z">
        <w:r w:rsidR="00DC26FE">
          <w:rPr>
            <w:rFonts w:hint="eastAsia"/>
          </w:rPr>
          <w:t>(</w:t>
        </w:r>
        <w:r w:rsidR="00DC26FE" w:rsidRPr="007D3844">
          <w:rPr>
            <w:i/>
            <w:rPrChange w:id="274" w:author="Yiting Guo" w:date="2019-01-10T20:25:00Z">
              <w:rPr/>
            </w:rPrChange>
          </w:rPr>
          <w:t>N</w:t>
        </w:r>
        <w:r w:rsidR="00DC26FE" w:rsidRPr="007D3844">
          <w:t>=</w:t>
        </w:r>
        <w:del w:id="275" w:author="Yiting Guo" w:date="2019-01-10T20:24:00Z">
          <w:r w:rsidR="00DC26FE" w:rsidRPr="007D3844" w:rsidDel="007D3844">
            <w:delText>###</w:delText>
          </w:r>
        </w:del>
      </w:ins>
      <w:ins w:id="276" w:author="Yiting Guo" w:date="2019-01-10T20:25:00Z">
        <w:r w:rsidR="007D3844" w:rsidRPr="007D3844">
          <w:rPr>
            <w:rPrChange w:id="277" w:author="Yiting Guo" w:date="2019-01-10T20:25:00Z">
              <w:rPr>
                <w:highlight w:val="yellow"/>
              </w:rPr>
            </w:rPrChange>
          </w:rPr>
          <w:t>100</w:t>
        </w:r>
      </w:ins>
      <w:ins w:id="278" w:author="Windows User" w:date="2019-01-08T15:26:00Z">
        <w:r w:rsidR="00DC26FE">
          <w:rPr>
            <w:rFonts w:hint="eastAsia"/>
          </w:rPr>
          <w:t xml:space="preserve">) </w:t>
        </w:r>
      </w:ins>
      <w:ins w:id="279" w:author="Windows User" w:date="2019-01-06T10:24:00Z">
        <w:r w:rsidR="00F52294">
          <w:rPr>
            <w:rFonts w:hint="eastAsia"/>
          </w:rPr>
          <w:t xml:space="preserve">and </w:t>
        </w:r>
        <w:r w:rsidR="00F52294">
          <w:t>discussed</w:t>
        </w:r>
        <w:r w:rsidR="00F52294">
          <w:rPr>
            <w:rFonts w:hint="eastAsia"/>
          </w:rPr>
          <w:t xml:space="preserve"> inconsistent labeling</w:t>
        </w:r>
      </w:ins>
      <w:ins w:id="280" w:author="Windows User" w:date="2019-01-06T10:25:00Z">
        <w:r w:rsidR="00F52294">
          <w:rPr>
            <w:rFonts w:hint="eastAsia"/>
          </w:rPr>
          <w:t xml:space="preserve">. </w:t>
        </w:r>
        <w:r w:rsidR="00F52294">
          <w:t>E</w:t>
        </w:r>
        <w:r w:rsidR="00F52294">
          <w:rPr>
            <w:rFonts w:hint="eastAsia"/>
          </w:rPr>
          <w:t xml:space="preserve">xperienced </w:t>
        </w:r>
      </w:ins>
      <w:ins w:id="281" w:author="Windows User" w:date="2019-01-08T09:01:00Z">
        <w:r w:rsidR="0068101E">
          <w:rPr>
            <w:rFonts w:hint="eastAsia"/>
          </w:rPr>
          <w:t>QA managers</w:t>
        </w:r>
      </w:ins>
      <w:ins w:id="282" w:author="Windows User" w:date="2019-01-06T10:29:00Z">
        <w:r w:rsidR="00F52294">
          <w:rPr>
            <w:rFonts w:hint="eastAsia"/>
          </w:rPr>
          <w:t xml:space="preserve"> </w:t>
        </w:r>
      </w:ins>
      <w:ins w:id="283" w:author="Windows User" w:date="2019-01-06T10:30:00Z">
        <w:r w:rsidR="00F52294">
          <w:rPr>
            <w:rFonts w:hint="eastAsia"/>
          </w:rPr>
          <w:t xml:space="preserve">of the company </w:t>
        </w:r>
      </w:ins>
      <w:ins w:id="284" w:author="Windows User" w:date="2019-01-06T10:29:00Z">
        <w:r w:rsidR="00F52294">
          <w:rPr>
            <w:rFonts w:hint="eastAsia"/>
          </w:rPr>
          <w:t>and coauthors of the paper</w:t>
        </w:r>
      </w:ins>
      <w:ins w:id="285" w:author="Windows User" w:date="2019-01-06T10:25:00Z">
        <w:r w:rsidR="00F52294">
          <w:rPr>
            <w:rFonts w:hint="eastAsia"/>
          </w:rPr>
          <w:t xml:space="preserve"> </w:t>
        </w:r>
      </w:ins>
      <w:ins w:id="286" w:author="Windows User" w:date="2019-01-06T10:26:00Z">
        <w:r w:rsidR="00F52294">
          <w:rPr>
            <w:rFonts w:hint="eastAsia"/>
          </w:rPr>
          <w:t>led the discussion to make sure the team</w:t>
        </w:r>
        <w:r w:rsidR="00F52294">
          <w:t>’</w:t>
        </w:r>
        <w:r w:rsidR="00F52294">
          <w:rPr>
            <w:rFonts w:hint="eastAsia"/>
          </w:rPr>
          <w:t xml:space="preserve">s understanding </w:t>
        </w:r>
      </w:ins>
      <w:ins w:id="287" w:author="Windows User" w:date="2019-01-06T10:28:00Z">
        <w:r w:rsidR="00F52294">
          <w:rPr>
            <w:rFonts w:hint="eastAsia"/>
          </w:rPr>
          <w:t xml:space="preserve">of negative emotions is consistent across team members and with </w:t>
        </w:r>
      </w:ins>
      <w:ins w:id="288" w:author="Windows User" w:date="2019-01-08T09:02:00Z">
        <w:r w:rsidR="0068101E">
          <w:rPr>
            <w:rFonts w:hint="eastAsia"/>
          </w:rPr>
          <w:t>QA managers</w:t>
        </w:r>
      </w:ins>
      <w:ins w:id="289" w:author="Windows User" w:date="2019-01-06T10:30:00Z">
        <w:r w:rsidR="00F52294">
          <w:t>’</w:t>
        </w:r>
      </w:ins>
      <w:ins w:id="290" w:author="Windows User" w:date="2019-01-06T10:27:00Z">
        <w:r w:rsidR="00F52294">
          <w:rPr>
            <w:rFonts w:hint="eastAsia"/>
          </w:rPr>
          <w:t>.</w:t>
        </w:r>
      </w:ins>
      <w:ins w:id="291" w:author="Windows User" w:date="2019-01-06T10:31:00Z">
        <w:r w:rsidR="00F52294">
          <w:rPr>
            <w:rFonts w:hint="eastAsia"/>
          </w:rPr>
          <w:t xml:space="preserve"> After the training, </w:t>
        </w:r>
      </w:ins>
      <w:ins w:id="292" w:author="Windows User" w:date="2019-01-06T10:32:00Z">
        <w:r w:rsidR="00F52294">
          <w:rPr>
            <w:rFonts w:hint="eastAsia"/>
          </w:rPr>
          <w:t xml:space="preserve">the team members formed two groups, one </w:t>
        </w:r>
      </w:ins>
      <w:ins w:id="293" w:author="Windows User" w:date="2019-01-06T10:53:00Z">
        <w:r w:rsidR="00C54465">
          <w:rPr>
            <w:rFonts w:hint="eastAsia"/>
          </w:rPr>
          <w:t>for</w:t>
        </w:r>
      </w:ins>
      <w:ins w:id="294" w:author="Windows User" w:date="2019-01-06T10:32:00Z">
        <w:r w:rsidR="00F52294">
          <w:rPr>
            <w:rFonts w:hint="eastAsia"/>
          </w:rPr>
          <w:t xml:space="preserve"> </w:t>
        </w:r>
        <w:r w:rsidR="00F52294">
          <w:t>labeling</w:t>
        </w:r>
        <w:r w:rsidR="00F52294">
          <w:rPr>
            <w:rFonts w:hint="eastAsia"/>
          </w:rPr>
          <w:t xml:space="preserve"> and the other for </w:t>
        </w:r>
        <w:r w:rsidR="00F52294">
          <w:rPr>
            <w:rFonts w:hint="eastAsia"/>
          </w:rPr>
          <w:lastRenderedPageBreak/>
          <w:t>double check.</w:t>
        </w:r>
      </w:ins>
      <w:ins w:id="295" w:author="Windows User" w:date="2019-01-06T10:34:00Z">
        <w:r w:rsidR="000F463D">
          <w:rPr>
            <w:rFonts w:hint="eastAsia"/>
          </w:rPr>
          <w:t xml:space="preserve"> </w:t>
        </w:r>
      </w:ins>
      <w:ins w:id="296" w:author="Windows User" w:date="2019-01-06T10:58:00Z">
        <w:r w:rsidR="00C54465">
          <w:t>Because</w:t>
        </w:r>
      </w:ins>
      <w:ins w:id="297" w:author="Windows User" w:date="2019-01-06T10:57:00Z">
        <w:r w:rsidR="00C54465">
          <w:rPr>
            <w:rFonts w:hint="eastAsia"/>
          </w:rPr>
          <w:t xml:space="preserve"> we </w:t>
        </w:r>
      </w:ins>
      <w:ins w:id="298" w:author="Windows User" w:date="2019-01-06T11:22:00Z">
        <w:r w:rsidR="00A8232A">
          <w:rPr>
            <w:rFonts w:hint="eastAsia"/>
          </w:rPr>
          <w:t>would</w:t>
        </w:r>
      </w:ins>
      <w:ins w:id="299" w:author="Windows User" w:date="2019-01-06T10:57:00Z">
        <w:r w:rsidR="00C54465">
          <w:rPr>
            <w:rFonts w:hint="eastAsia"/>
          </w:rPr>
          <w:t xml:space="preserve"> train two types of models</w:t>
        </w:r>
      </w:ins>
      <w:ins w:id="300" w:author="Windows User" w:date="2019-01-06T11:09:00Z">
        <w:r w:rsidR="008B76DA">
          <w:t>—</w:t>
        </w:r>
      </w:ins>
      <w:ins w:id="301" w:author="Windows User" w:date="2019-01-06T10:57:00Z">
        <w:r w:rsidR="00C54465" w:rsidRPr="00BB0916">
          <w:t>acoustic models</w:t>
        </w:r>
        <w:r w:rsidR="00C54465">
          <w:rPr>
            <w:rFonts w:hint="eastAsia"/>
          </w:rPr>
          <w:t xml:space="preserve"> and linguistic models</w:t>
        </w:r>
      </w:ins>
      <w:ins w:id="302" w:author="Windows User" w:date="2019-01-06T11:09:00Z">
        <w:r w:rsidR="008B76DA">
          <w:t>—</w:t>
        </w:r>
        <w:r w:rsidR="008B76DA">
          <w:rPr>
            <w:rFonts w:hint="eastAsia"/>
          </w:rPr>
          <w:t>for emotion recognition</w:t>
        </w:r>
      </w:ins>
      <w:ins w:id="303" w:author="Windows User" w:date="2019-01-06T10:59:00Z">
        <w:r w:rsidR="00C54465">
          <w:rPr>
            <w:rFonts w:hint="eastAsia"/>
          </w:rPr>
          <w:t xml:space="preserve">, </w:t>
        </w:r>
      </w:ins>
      <w:ins w:id="304" w:author="Windows User" w:date="2019-01-06T10:58:00Z">
        <w:r w:rsidR="00C54465">
          <w:rPr>
            <w:rFonts w:hint="eastAsia"/>
          </w:rPr>
          <w:t>t</w:t>
        </w:r>
      </w:ins>
      <w:del w:id="305" w:author="Windows User" w:date="2019-01-06T09:22:00Z">
        <w:r w:rsidR="000A6258" w:rsidRPr="00771CEE" w:rsidDel="008E24D8">
          <w:rPr>
            <w:b/>
            <w:i/>
            <w:rPrChange w:id="306" w:author="Windows User" w:date="2019-01-06T10:02:00Z">
              <w:rPr/>
            </w:rPrChange>
          </w:rPr>
          <w:delText>In the system, to perform linguistic models, we have to convert speech to text at first. We use the API of Iflytek</w:delText>
        </w:r>
        <w:r w:rsidR="000A6258" w:rsidRPr="00771CEE" w:rsidDel="008E24D8">
          <w:rPr>
            <w:rStyle w:val="af5"/>
            <w:b/>
            <w:i/>
            <w:rPrChange w:id="307" w:author="Windows User" w:date="2019-01-06T10:02:00Z">
              <w:rPr>
                <w:rStyle w:val="af5"/>
              </w:rPr>
            </w:rPrChange>
          </w:rPr>
          <w:footnoteReference w:id="2"/>
        </w:r>
        <w:r w:rsidR="000A6258" w:rsidRPr="00771CEE" w:rsidDel="008E24D8">
          <w:rPr>
            <w:b/>
            <w:i/>
            <w:rPrChange w:id="310" w:author="Windows User" w:date="2019-01-06T10:02:00Z">
              <w:rPr/>
            </w:rPrChange>
          </w:rPr>
          <w:delText xml:space="preserve">, one of the best open APIs for Chinese speech recognition. In this context, the precision of ASR transcripts is about 75%. To reduce the adverse effect of incorrect text, manual revise for the transcripts is required. However, the cost of the ASR API is not trivial for Company A. For this concern, Company A chose not to utilize the linguistic models in the system implementation. </w:delText>
        </w:r>
      </w:del>
    </w:p>
    <w:p w14:paraId="48B5D4DC" w14:textId="16D008E6" w:rsidR="00BE4840" w:rsidRPr="001E32BA" w:rsidDel="00376400" w:rsidRDefault="00BE4840">
      <w:pPr>
        <w:pStyle w:val="Paragraph"/>
        <w:rPr>
          <w:del w:id="311" w:author="Windows User" w:date="2019-01-06T09:10:00Z"/>
        </w:rPr>
        <w:pPrChange w:id="312" w:author="Windows User" w:date="2019-01-06T10:54:00Z">
          <w:pPr/>
        </w:pPrChange>
      </w:pPr>
      <w:ins w:id="313" w:author="De Liu" w:date="2019-01-03T01:05:00Z">
        <w:del w:id="314" w:author="Windows User" w:date="2019-01-06T09:10:00Z">
          <w:r w:rsidDel="00376400">
            <w:delText xml:space="preserve">A crucial step of </w:delText>
          </w:r>
        </w:del>
      </w:ins>
      <w:del w:id="315" w:author="Windows User" w:date="2019-01-06T09:10:00Z">
        <w:r w:rsidR="006A1231" w:rsidDel="00376400">
          <w:delText>developing</w:delText>
        </w:r>
      </w:del>
      <w:ins w:id="316" w:author="De Liu" w:date="2019-01-03T01:05:00Z">
        <w:del w:id="317" w:author="Windows User" w:date="2019-01-06T09:10:00Z">
          <w:r w:rsidDel="00376400">
            <w:delText xml:space="preserve"> the system is to train the emotion</w:delText>
          </w:r>
        </w:del>
      </w:ins>
      <w:del w:id="318" w:author="Windows User" w:date="2019-01-06T09:10:00Z">
        <w:r w:rsidRPr="001E32BA" w:rsidDel="00376400">
          <w:rPr>
            <w:rFonts w:hint="eastAsia"/>
          </w:rPr>
          <w:delText>T</w:delText>
        </w:r>
        <w:r w:rsidRPr="001E32BA" w:rsidDel="00376400">
          <w:delText>o implement the system in real practice context, we cooperate with</w:delText>
        </w:r>
        <w:r w:rsidDel="00376400">
          <w:delText xml:space="preserve"> a Chinese</w:delText>
        </w:r>
        <w:r w:rsidRPr="001E32BA" w:rsidDel="00376400">
          <w:delText xml:space="preserve"> insurance company A to deploy the proposed system in their call centers. In insurance industry, customers’ service experience is the crucial competitive factor (Ray et al. 2005). In call centers of </w:delText>
        </w:r>
        <w:r w:rsidDel="00376400">
          <w:delText>C</w:delText>
        </w:r>
        <w:r w:rsidRPr="001E32BA" w:rsidDel="00376400">
          <w:delText>ompany A, more than twenty thousand service encounters take place every day. The interaction conversation between customers and CSR will be recorded by the firm’s telephone system and saved in hard disks. Each service call is an independent storage unit.</w:delText>
        </w:r>
      </w:del>
    </w:p>
    <w:p w14:paraId="34D67F68" w14:textId="5783BA43" w:rsidR="00BE4840" w:rsidDel="008E24D8" w:rsidRDefault="00BE4840">
      <w:pPr>
        <w:pStyle w:val="Paragraph"/>
        <w:rPr>
          <w:del w:id="319" w:author="Windows User" w:date="2019-01-06T09:26:00Z"/>
        </w:rPr>
      </w:pPr>
      <w:ins w:id="320" w:author="De Liu" w:date="2019-01-03T01:06:00Z">
        <w:del w:id="321" w:author="Windows User" w:date="2019-01-06T09:10:00Z">
          <w:r w:rsidDel="00376400">
            <w:delText xml:space="preserve"> recognition</w:delText>
          </w:r>
        </w:del>
      </w:ins>
      <w:del w:id="322" w:author="Windows User" w:date="2019-01-06T09:10:00Z">
        <w:r w:rsidDel="00376400">
          <w:delText xml:space="preserve"> and quality scoring</w:delText>
        </w:r>
      </w:del>
      <w:ins w:id="323" w:author="De Liu" w:date="2019-01-03T01:06:00Z">
        <w:del w:id="324" w:author="Windows User" w:date="2019-01-06T09:10:00Z">
          <w:r w:rsidDel="00376400">
            <w:delText xml:space="preserve"> model</w:delText>
          </w:r>
        </w:del>
      </w:ins>
      <w:del w:id="325" w:author="Windows User" w:date="2019-01-06T09:10:00Z">
        <w:r w:rsidDel="00376400">
          <w:delText>s</w:delText>
        </w:r>
      </w:del>
      <w:ins w:id="326" w:author="De Liu" w:date="2019-01-03T01:06:00Z">
        <w:del w:id="327" w:author="Windows User" w:date="2019-01-06T09:10:00Z">
          <w:r w:rsidDel="00376400">
            <w:delText>.</w:delText>
          </w:r>
        </w:del>
      </w:ins>
      <w:ins w:id="328" w:author="De Liu" w:date="2019-01-04T15:40:00Z">
        <w:del w:id="329" w:author="Windows User" w:date="2019-01-06T09:10:00Z">
          <w:r w:rsidR="00A262C5" w:rsidDel="00376400">
            <w:delText xml:space="preserve"> We discuss how we conduct the model training next.</w:delText>
          </w:r>
        </w:del>
      </w:ins>
    </w:p>
    <w:p w14:paraId="7A279970" w14:textId="17EFE356" w:rsidR="00032797" w:rsidDel="00376400" w:rsidRDefault="000C16D6">
      <w:pPr>
        <w:pStyle w:val="Paragraph"/>
        <w:rPr>
          <w:ins w:id="330" w:author="De Liu" w:date="2019-01-03T01:29:00Z"/>
          <w:del w:id="331" w:author="Windows User" w:date="2019-01-06T09:14:00Z"/>
        </w:rPr>
        <w:pPrChange w:id="332" w:author="Windows User" w:date="2019-01-06T10:54:00Z">
          <w:pPr>
            <w:pStyle w:val="3"/>
          </w:pPr>
        </w:pPrChange>
      </w:pPr>
      <w:ins w:id="333" w:author="De Liu" w:date="2019-01-04T15:40:00Z">
        <w:del w:id="334" w:author="Windows User" w:date="2019-01-06T09:14:00Z">
          <w:r w:rsidDel="00376400">
            <w:delText>Training</w:delText>
          </w:r>
        </w:del>
      </w:ins>
      <w:ins w:id="335" w:author="De Liu" w:date="2019-01-03T15:38:00Z">
        <w:del w:id="336" w:author="Windows User" w:date="2019-01-06T09:14:00Z">
          <w:r w:rsidR="001D7CAA" w:rsidDel="00376400">
            <w:delText xml:space="preserve"> of </w:delText>
          </w:r>
        </w:del>
      </w:ins>
      <w:del w:id="337" w:author="Windows User" w:date="2019-01-06T09:14:00Z">
        <w:r w:rsidR="00032797" w:rsidDel="00376400">
          <w:delText>Data for Emotion Recognition</w:delText>
        </w:r>
      </w:del>
      <w:ins w:id="338" w:author="De Liu" w:date="2019-01-03T15:38:00Z">
        <w:del w:id="339" w:author="Windows User" w:date="2019-01-06T09:14:00Z">
          <w:r w:rsidR="001D7CAA" w:rsidDel="00376400">
            <w:delText xml:space="preserve"> Models</w:delText>
          </w:r>
        </w:del>
      </w:ins>
    </w:p>
    <w:p w14:paraId="1E1A5D5A" w14:textId="566FC5B2" w:rsidR="00B963AB" w:rsidRDefault="00F240DA" w:rsidP="009B5292">
      <w:pPr>
        <w:pStyle w:val="Paragraph"/>
        <w:rPr>
          <w:ins w:id="340" w:author="Windows User" w:date="2019-01-06T10:55:00Z"/>
        </w:rPr>
      </w:pPr>
      <w:ins w:id="341" w:author="De Liu" w:date="2019-01-03T01:29:00Z">
        <w:del w:id="342" w:author="Windows User" w:date="2019-01-06T10:54:00Z">
          <w:r w:rsidDel="00C54465">
            <w:delText xml:space="preserve">The </w:delText>
          </w:r>
        </w:del>
      </w:ins>
      <w:ins w:id="343" w:author="De Liu" w:date="2019-01-04T15:41:00Z">
        <w:del w:id="344" w:author="Windows User" w:date="2019-01-06T10:54:00Z">
          <w:r w:rsidR="000C16D6" w:rsidDel="00C54465">
            <w:delText>emotion</w:delText>
          </w:r>
        </w:del>
      </w:ins>
      <w:ins w:id="345" w:author="De Liu" w:date="2019-01-03T01:29:00Z">
        <w:del w:id="346" w:author="Windows User" w:date="2019-01-06T10:54:00Z">
          <w:r w:rsidDel="00C54465">
            <w:delText xml:space="preserve"> recognition models </w:delText>
          </w:r>
        </w:del>
      </w:ins>
      <w:ins w:id="347" w:author="De Liu" w:date="2019-01-03T01:47:00Z">
        <w:del w:id="348" w:author="Windows User" w:date="2019-01-06T10:54:00Z">
          <w:r w:rsidR="006045A4" w:rsidDel="00C54465">
            <w:delText>work with</w:delText>
          </w:r>
        </w:del>
      </w:ins>
      <w:ins w:id="349" w:author="De Liu" w:date="2019-01-03T01:29:00Z">
        <w:del w:id="350" w:author="Windows User" w:date="2019-01-06T10:54:00Z">
          <w:r w:rsidDel="00C54465">
            <w:delText xml:space="preserve"> </w:delText>
          </w:r>
        </w:del>
      </w:ins>
      <w:ins w:id="351" w:author="De Liu" w:date="2019-01-04T15:42:00Z">
        <w:del w:id="352" w:author="Windows User" w:date="2019-01-06T10:54:00Z">
          <w:r w:rsidR="000C16D6" w:rsidDel="00C54465">
            <w:delText xml:space="preserve">labeled speech </w:delText>
          </w:r>
        </w:del>
      </w:ins>
      <w:ins w:id="353" w:author="De Liu" w:date="2019-01-03T01:29:00Z">
        <w:del w:id="354" w:author="Windows User" w:date="2019-01-06T10:54:00Z">
          <w:r w:rsidDel="00C54465">
            <w:delText>segment</w:delText>
          </w:r>
        </w:del>
      </w:ins>
      <w:ins w:id="355" w:author="De Liu" w:date="2019-01-04T15:42:00Z">
        <w:del w:id="356" w:author="Windows User" w:date="2019-01-06T10:54:00Z">
          <w:r w:rsidR="000C16D6" w:rsidDel="00C54465">
            <w:delText>s</w:delText>
          </w:r>
        </w:del>
      </w:ins>
      <w:ins w:id="357" w:author="De Liu" w:date="2019-01-03T01:32:00Z">
        <w:del w:id="358" w:author="Windows User" w:date="2019-01-06T10:54:00Z">
          <w:r w:rsidRPr="00BB0916" w:rsidDel="00C54465">
            <w:delText xml:space="preserve">. </w:delText>
          </w:r>
        </w:del>
      </w:ins>
      <w:ins w:id="359" w:author="De Liu" w:date="2019-01-03T01:55:00Z">
        <w:del w:id="360" w:author="Windows User" w:date="2019-01-06T10:54:00Z">
          <w:r w:rsidR="00806B62" w:rsidDel="00C54465">
            <w:delText>Because</w:delText>
          </w:r>
        </w:del>
      </w:ins>
      <w:ins w:id="361" w:author="De Liu" w:date="2019-01-03T01:29:00Z">
        <w:del w:id="362" w:author="Windows User" w:date="2019-01-06T10:54:00Z">
          <w:r w:rsidRPr="00BB0916" w:rsidDel="00C54465">
            <w:delText xml:space="preserve"> our </w:delText>
          </w:r>
          <w:r w:rsidDel="00C54465">
            <w:delText xml:space="preserve">raw </w:delText>
          </w:r>
        </w:del>
      </w:ins>
      <w:ins w:id="363" w:author="De Liu" w:date="2019-01-04T15:41:00Z">
        <w:del w:id="364" w:author="Windows User" w:date="2019-01-06T10:54:00Z">
          <w:r w:rsidR="000C16D6" w:rsidDel="00C54465">
            <w:delText>data</w:delText>
          </w:r>
        </w:del>
      </w:ins>
      <w:ins w:id="365" w:author="De Liu" w:date="2019-01-03T01:29:00Z">
        <w:del w:id="366" w:author="Windows User" w:date="2019-01-06T10:54:00Z">
          <w:r w:rsidDel="00C54465">
            <w:delText xml:space="preserve"> </w:delText>
          </w:r>
        </w:del>
      </w:ins>
      <w:ins w:id="367" w:author="De Liu" w:date="2019-01-04T15:41:00Z">
        <w:del w:id="368" w:author="Windows User" w:date="2019-01-06T10:54:00Z">
          <w:r w:rsidR="000C16D6" w:rsidDel="00C54465">
            <w:delText>is</w:delText>
          </w:r>
        </w:del>
      </w:ins>
      <w:ins w:id="369" w:author="De Liu" w:date="2019-01-03T01:29:00Z">
        <w:del w:id="370" w:author="Windows User" w:date="2019-01-06T10:54:00Z">
          <w:r w:rsidDel="00C54465">
            <w:delText xml:space="preserve"> unlab</w:delText>
          </w:r>
        </w:del>
      </w:ins>
      <w:ins w:id="371" w:author="De Liu" w:date="2019-01-03T01:30:00Z">
        <w:del w:id="372" w:author="Windows User" w:date="2019-01-06T10:54:00Z">
          <w:r w:rsidDel="00C54465">
            <w:delText>e</w:delText>
          </w:r>
        </w:del>
      </w:ins>
      <w:ins w:id="373" w:author="De Liu" w:date="2019-01-03T01:29:00Z">
        <w:del w:id="374" w:author="Windows User" w:date="2019-01-06T10:54:00Z">
          <w:r w:rsidDel="00C54465">
            <w:delText xml:space="preserve">led, we must </w:delText>
          </w:r>
        </w:del>
      </w:ins>
      <w:ins w:id="375" w:author="De Liu" w:date="2019-01-03T01:33:00Z">
        <w:del w:id="376" w:author="Windows User" w:date="2019-01-06T10:54:00Z">
          <w:r w:rsidDel="00C54465">
            <w:delText xml:space="preserve">first </w:delText>
          </w:r>
        </w:del>
      </w:ins>
      <w:ins w:id="377" w:author="De Liu" w:date="2019-01-04T15:42:00Z">
        <w:del w:id="378" w:author="Windows User" w:date="2019-01-06T10:54:00Z">
          <w:r w:rsidR="000C16D6" w:rsidDel="00C54465">
            <w:delText xml:space="preserve">create </w:delText>
          </w:r>
        </w:del>
      </w:ins>
      <w:ins w:id="379" w:author="De Liu" w:date="2019-01-03T01:30:00Z">
        <w:del w:id="380" w:author="Windows User" w:date="2019-01-06T10:54:00Z">
          <w:r w:rsidDel="00C54465">
            <w:delText>label</w:delText>
          </w:r>
        </w:del>
      </w:ins>
      <w:ins w:id="381" w:author="De Liu" w:date="2019-01-04T15:42:00Z">
        <w:del w:id="382" w:author="Windows User" w:date="2019-01-06T10:54:00Z">
          <w:r w:rsidR="000C16D6" w:rsidDel="00C54465">
            <w:delText>s</w:delText>
          </w:r>
        </w:del>
      </w:ins>
      <w:ins w:id="383" w:author="De Liu" w:date="2019-01-03T01:30:00Z">
        <w:del w:id="384" w:author="Windows User" w:date="2019-01-06T10:54:00Z">
          <w:r w:rsidDel="00C54465">
            <w:delText>. We</w:delText>
          </w:r>
        </w:del>
      </w:ins>
      <w:ins w:id="385" w:author="De Liu" w:date="2019-01-03T01:29:00Z">
        <w:del w:id="386" w:author="Windows User" w:date="2019-01-06T10:54:00Z">
          <w:r w:rsidRPr="00BB0916" w:rsidDel="00C54465">
            <w:delText xml:space="preserve"> </w:delText>
          </w:r>
        </w:del>
      </w:ins>
      <w:ins w:id="387" w:author="De Liu" w:date="2019-01-03T15:39:00Z">
        <w:del w:id="388" w:author="Windows User" w:date="2019-01-06T10:54:00Z">
          <w:r w:rsidR="001A674F" w:rsidDel="00C54465">
            <w:delText>employ</w:delText>
          </w:r>
        </w:del>
      </w:ins>
      <w:ins w:id="389" w:author="De Liu" w:date="2019-01-03T01:29:00Z">
        <w:del w:id="390" w:author="Windows User" w:date="2019-01-06T10:54:00Z">
          <w:r w:rsidRPr="00BB0916" w:rsidDel="00C54465">
            <w:delText xml:space="preserve"> three teams </w:delText>
          </w:r>
        </w:del>
      </w:ins>
      <w:ins w:id="391" w:author="De Liu" w:date="2019-01-03T15:40:00Z">
        <w:del w:id="392" w:author="Windows User" w:date="2019-01-06T10:54:00Z">
          <w:r w:rsidR="001A674F" w:rsidDel="00C54465">
            <w:delText>for</w:delText>
          </w:r>
        </w:del>
      </w:ins>
      <w:ins w:id="393" w:author="De Liu" w:date="2019-01-03T01:30:00Z">
        <w:del w:id="394" w:author="Windows User" w:date="2019-01-06T10:54:00Z">
          <w:r w:rsidDel="00C54465">
            <w:delText xml:space="preserve"> </w:delText>
          </w:r>
        </w:del>
      </w:ins>
      <w:ins w:id="395" w:author="De Liu" w:date="2019-01-03T01:29:00Z">
        <w:del w:id="396" w:author="Windows User" w:date="2019-01-06T10:54:00Z">
          <w:r w:rsidDel="00C54465">
            <w:delText xml:space="preserve">data </w:delText>
          </w:r>
        </w:del>
      </w:ins>
      <w:ins w:id="397" w:author="De Liu" w:date="2019-01-03T15:40:00Z">
        <w:del w:id="398" w:author="Windows User" w:date="2019-01-06T10:54:00Z">
          <w:r w:rsidR="001A674F" w:rsidDel="00C54465">
            <w:delText>labeling:</w:delText>
          </w:r>
        </w:del>
      </w:ins>
      <w:ins w:id="399" w:author="De Liu" w:date="2019-01-03T01:29:00Z">
        <w:del w:id="400" w:author="Windows User" w:date="2019-01-06T10:54:00Z">
          <w:r w:rsidDel="00C54465">
            <w:delText xml:space="preserve"> </w:delText>
          </w:r>
        </w:del>
      </w:ins>
      <w:ins w:id="401" w:author="De Liu" w:date="2019-01-03T01:48:00Z">
        <w:del w:id="402" w:author="Windows User" w:date="2019-01-06T10:54:00Z">
          <w:r w:rsidR="006045A4" w:rsidDel="00C54465">
            <w:delText>a</w:delText>
          </w:r>
        </w:del>
      </w:ins>
      <w:ins w:id="403" w:author="De Liu" w:date="2019-01-03T01:29:00Z">
        <w:del w:id="404" w:author="Windows User" w:date="2019-01-06T10:54:00Z">
          <w:r w:rsidDel="00C54465">
            <w:delText xml:space="preserve"> team of</w:delText>
          </w:r>
          <w:r w:rsidRPr="00BB0916" w:rsidDel="00C54465">
            <w:delText xml:space="preserve"> CSR</w:delText>
          </w:r>
        </w:del>
      </w:ins>
      <w:ins w:id="405" w:author="De Liu" w:date="2019-01-03T01:31:00Z">
        <w:del w:id="406" w:author="Windows User" w:date="2019-01-06T10:54:00Z">
          <w:r w:rsidDel="00C54465">
            <w:delText>s</w:delText>
          </w:r>
        </w:del>
      </w:ins>
      <w:ins w:id="407" w:author="De Liu" w:date="2019-01-03T01:29:00Z">
        <w:del w:id="408" w:author="Windows User" w:date="2019-01-06T10:54:00Z">
          <w:r w:rsidRPr="00BB0916" w:rsidDel="00C54465">
            <w:delText xml:space="preserve"> </w:delText>
          </w:r>
          <w:r w:rsidDel="00C54465">
            <w:delText xml:space="preserve">of </w:delText>
          </w:r>
          <w:commentRangeStart w:id="409"/>
          <w:r w:rsidDel="00C54465">
            <w:delText>C</w:delText>
          </w:r>
          <w:r w:rsidRPr="00BB0916" w:rsidDel="00C54465">
            <w:delText>ompany A</w:delText>
          </w:r>
        </w:del>
      </w:ins>
      <w:ins w:id="410" w:author="De Liu" w:date="2019-01-03T01:31:00Z">
        <w:del w:id="411" w:author="Windows User" w:date="2019-01-06T10:54:00Z">
          <w:r w:rsidDel="00C54465">
            <w:delText>,</w:delText>
          </w:r>
        </w:del>
      </w:ins>
      <w:ins w:id="412" w:author="De Liu" w:date="2019-01-03T01:29:00Z">
        <w:del w:id="413" w:author="Windows User" w:date="2019-01-06T10:54:00Z">
          <w:r w:rsidRPr="00BB0916" w:rsidDel="00C54465">
            <w:delText xml:space="preserve"> </w:delText>
          </w:r>
        </w:del>
      </w:ins>
      <w:ins w:id="414" w:author="De Liu" w:date="2019-01-03T01:48:00Z">
        <w:del w:id="415" w:author="Windows User" w:date="2019-01-06T10:54:00Z">
          <w:r w:rsidR="006045A4" w:rsidDel="00C54465">
            <w:delText>a</w:delText>
          </w:r>
        </w:del>
      </w:ins>
      <w:ins w:id="416" w:author="De Liu" w:date="2019-01-03T01:31:00Z">
        <w:del w:id="417" w:author="Windows User" w:date="2019-01-06T10:54:00Z">
          <w:r w:rsidDel="00C54465">
            <w:delText xml:space="preserve"> team of </w:delText>
          </w:r>
        </w:del>
      </w:ins>
      <w:ins w:id="418" w:author="De Liu" w:date="2019-01-03T01:29:00Z">
        <w:del w:id="419" w:author="Windows User" w:date="2019-01-06T10:54:00Z">
          <w:r w:rsidRPr="00BB0916" w:rsidDel="00C54465">
            <w:delText>undergraduate students</w:delText>
          </w:r>
        </w:del>
      </w:ins>
      <w:ins w:id="420" w:author="De Liu" w:date="2019-01-03T01:34:00Z">
        <w:del w:id="421" w:author="Windows User" w:date="2019-01-06T10:54:00Z">
          <w:r w:rsidDel="00C54465">
            <w:delText>,</w:delText>
          </w:r>
        </w:del>
      </w:ins>
      <w:ins w:id="422" w:author="De Liu" w:date="2019-01-03T01:31:00Z">
        <w:del w:id="423" w:author="Windows User" w:date="2019-01-06T10:54:00Z">
          <w:r w:rsidDel="00C54465">
            <w:delText xml:space="preserve"> and </w:delText>
          </w:r>
        </w:del>
      </w:ins>
      <w:ins w:id="424" w:author="De Liu" w:date="2019-01-03T01:48:00Z">
        <w:del w:id="425" w:author="Windows User" w:date="2019-01-06T10:54:00Z">
          <w:r w:rsidR="006045A4" w:rsidDel="00C54465">
            <w:delText>a</w:delText>
          </w:r>
        </w:del>
      </w:ins>
      <w:ins w:id="426" w:author="De Liu" w:date="2019-01-03T01:31:00Z">
        <w:del w:id="427" w:author="Windows User" w:date="2019-01-06T10:54:00Z">
          <w:r w:rsidDel="00C54465">
            <w:delText xml:space="preserve"> team of</w:delText>
          </w:r>
        </w:del>
      </w:ins>
      <w:ins w:id="428" w:author="De Liu" w:date="2019-01-03T01:29:00Z">
        <w:del w:id="429" w:author="Windows User" w:date="2019-01-06T10:54:00Z">
          <w:r w:rsidRPr="00BB0916" w:rsidDel="00C54465">
            <w:delText xml:space="preserve"> well-trained r</w:delText>
          </w:r>
          <w:r w:rsidDel="00C54465">
            <w:delText>esearch assistants.</w:delText>
          </w:r>
        </w:del>
      </w:ins>
      <w:commentRangeEnd w:id="409"/>
      <w:ins w:id="430" w:author="De Liu" w:date="2019-01-03T01:37:00Z">
        <w:del w:id="431" w:author="Windows User" w:date="2019-01-06T10:54:00Z">
          <w:r w:rsidDel="00C54465">
            <w:rPr>
              <w:rStyle w:val="ac"/>
            </w:rPr>
            <w:commentReference w:id="409"/>
          </w:r>
        </w:del>
      </w:ins>
      <w:ins w:id="432" w:author="De Liu" w:date="2019-01-03T01:29:00Z">
        <w:del w:id="433" w:author="Windows User" w:date="2019-01-06T10:54:00Z">
          <w:r w:rsidDel="00C54465">
            <w:delText xml:space="preserve"> The labels created by</w:delText>
          </w:r>
          <w:r w:rsidRPr="00BB0916" w:rsidDel="00C54465">
            <w:delText xml:space="preserve"> CSR</w:delText>
          </w:r>
        </w:del>
      </w:ins>
      <w:ins w:id="434" w:author="De Liu" w:date="2019-01-03T01:35:00Z">
        <w:del w:id="435" w:author="Windows User" w:date="2019-01-06T10:54:00Z">
          <w:r w:rsidDel="00C54465">
            <w:delText>s</w:delText>
          </w:r>
        </w:del>
      </w:ins>
      <w:ins w:id="436" w:author="De Liu" w:date="2019-01-03T01:29:00Z">
        <w:del w:id="437" w:author="Windows User" w:date="2019-01-06T10:54:00Z">
          <w:r w:rsidRPr="00BB0916" w:rsidDel="00C54465">
            <w:delText xml:space="preserve"> and undergraduate students </w:delText>
          </w:r>
        </w:del>
      </w:ins>
      <w:ins w:id="438" w:author="De Liu" w:date="2019-01-03T01:35:00Z">
        <w:del w:id="439" w:author="Windows User" w:date="2019-01-06T10:54:00Z">
          <w:r w:rsidDel="00C54465">
            <w:delText>are</w:delText>
          </w:r>
        </w:del>
      </w:ins>
      <w:ins w:id="440" w:author="De Liu" w:date="2019-01-03T01:29:00Z">
        <w:del w:id="441" w:author="Windows User" w:date="2019-01-06T10:54:00Z">
          <w:r w:rsidRPr="00BB0916" w:rsidDel="00C54465">
            <w:delText xml:space="preserve"> double</w:delText>
          </w:r>
        </w:del>
      </w:ins>
      <w:ins w:id="442" w:author="De Liu" w:date="2019-01-03T01:35:00Z">
        <w:del w:id="443" w:author="Windows User" w:date="2019-01-06T10:54:00Z">
          <w:r w:rsidDel="00C54465">
            <w:delText>-</w:delText>
          </w:r>
        </w:del>
      </w:ins>
      <w:ins w:id="444" w:author="De Liu" w:date="2019-01-03T01:29:00Z">
        <w:del w:id="445" w:author="Windows User" w:date="2019-01-06T10:54:00Z">
          <w:r w:rsidRPr="00BB0916" w:rsidDel="00C54465">
            <w:delText xml:space="preserve">checked by research assistants. </w:delText>
          </w:r>
          <w:r w:rsidDel="00C54465">
            <w:delText>The data labelers judge the speaker’</w:delText>
          </w:r>
          <w:r w:rsidRPr="00BB0916" w:rsidDel="00C54465">
            <w:delText xml:space="preserve">s emotion after listening to an utterance. </w:delText>
          </w:r>
        </w:del>
      </w:ins>
      <w:ins w:id="446" w:author="De Liu" w:date="2019-01-03T01:38:00Z">
        <w:del w:id="447" w:author="Windows User" w:date="2019-01-06T10:54:00Z">
          <w:r w:rsidR="006045A4" w:rsidDel="00C54465">
            <w:delText xml:space="preserve">We ask </w:delText>
          </w:r>
        </w:del>
      </w:ins>
      <w:ins w:id="448" w:author="De Liu" w:date="2019-01-03T15:40:00Z">
        <w:del w:id="449" w:author="Windows User" w:date="2019-01-06T10:54:00Z">
          <w:r w:rsidR="001A674F" w:rsidDel="00C54465">
            <w:delText>t</w:delText>
          </w:r>
        </w:del>
        <w:r w:rsidR="001A674F">
          <w:t>he labelers</w:t>
        </w:r>
      </w:ins>
      <w:ins w:id="450" w:author="De Liu" w:date="2019-01-03T01:38:00Z">
        <w:r w:rsidR="006045A4">
          <w:t xml:space="preserve"> </w:t>
        </w:r>
      </w:ins>
      <w:ins w:id="451" w:author="Windows User" w:date="2019-01-06T10:56:00Z">
        <w:r w:rsidR="00C54465">
          <w:rPr>
            <w:rFonts w:hint="eastAsia"/>
          </w:rPr>
          <w:t xml:space="preserve">assessed </w:t>
        </w:r>
      </w:ins>
      <w:ins w:id="452" w:author="Windows User" w:date="2019-01-06T10:57:00Z">
        <w:r w:rsidR="00C54465">
          <w:rPr>
            <w:rFonts w:hint="eastAsia"/>
          </w:rPr>
          <w:t xml:space="preserve">each </w:t>
        </w:r>
      </w:ins>
      <w:ins w:id="453" w:author="Windows User" w:date="2019-01-06T10:59:00Z">
        <w:r w:rsidR="00C54465">
          <w:rPr>
            <w:rFonts w:hint="eastAsia"/>
          </w:rPr>
          <w:t xml:space="preserve">speech </w:t>
        </w:r>
      </w:ins>
      <w:ins w:id="454" w:author="Windows User" w:date="2019-01-06T10:57:00Z">
        <w:r w:rsidR="00C54465">
          <w:rPr>
            <w:rFonts w:hint="eastAsia"/>
          </w:rPr>
          <w:t>segment</w:t>
        </w:r>
      </w:ins>
      <w:ins w:id="455" w:author="Windows User" w:date="2019-01-06T10:59:00Z">
        <w:r w:rsidR="00C54465">
          <w:rPr>
            <w:rFonts w:hint="eastAsia"/>
          </w:rPr>
          <w:t xml:space="preserve"> and gave it two labels. One </w:t>
        </w:r>
      </w:ins>
      <w:ins w:id="456" w:author="Windows User" w:date="2019-01-06T11:00:00Z">
        <w:r w:rsidR="00C54465">
          <w:rPr>
            <w:rFonts w:hint="eastAsia"/>
          </w:rPr>
          <w:t xml:space="preserve">is </w:t>
        </w:r>
        <w:r w:rsidR="00C54465">
          <w:t>“acoustic</w:t>
        </w:r>
        <w:r w:rsidR="00C54465">
          <w:rPr>
            <w:rFonts w:hint="eastAsia"/>
          </w:rPr>
          <w:t xml:space="preserve"> label</w:t>
        </w:r>
        <w:r w:rsidR="00C54465">
          <w:t>”</w:t>
        </w:r>
      </w:ins>
      <w:ins w:id="457" w:author="Windows User" w:date="2019-01-06T11:03:00Z">
        <w:r w:rsidR="00C54465">
          <w:t>—</w:t>
        </w:r>
      </w:ins>
      <w:ins w:id="458" w:author="Windows User" w:date="2019-01-06T11:22:00Z">
        <w:r w:rsidR="00A8232A">
          <w:rPr>
            <w:rFonts w:hint="eastAsia"/>
          </w:rPr>
          <w:t>indicating</w:t>
        </w:r>
      </w:ins>
      <w:ins w:id="459" w:author="Windows User" w:date="2019-01-06T11:04:00Z">
        <w:r w:rsidR="008B76DA">
          <w:rPr>
            <w:rFonts w:hint="eastAsia"/>
          </w:rPr>
          <w:t xml:space="preserve"> </w:t>
        </w:r>
      </w:ins>
      <w:ins w:id="460" w:author="Windows User" w:date="2019-01-06T11:00:00Z">
        <w:r w:rsidR="00C54465">
          <w:rPr>
            <w:rFonts w:hint="eastAsia"/>
          </w:rPr>
          <w:t>whether or not the</w:t>
        </w:r>
      </w:ins>
      <w:ins w:id="461" w:author="Windows User" w:date="2019-01-08T09:03:00Z">
        <w:r w:rsidR="0068101E">
          <w:rPr>
            <w:rFonts w:hint="eastAsia"/>
          </w:rPr>
          <w:t xml:space="preserve"> labeler can identify negative emotions from the</w:t>
        </w:r>
      </w:ins>
      <w:ins w:id="462" w:author="Windows User" w:date="2019-01-06T11:00:00Z">
        <w:r w:rsidR="00C54465">
          <w:rPr>
            <w:rFonts w:hint="eastAsia"/>
          </w:rPr>
          <w:t xml:space="preserve"> </w:t>
        </w:r>
      </w:ins>
      <w:ins w:id="463" w:author="Windows User" w:date="2019-01-06T11:02:00Z">
        <w:r w:rsidR="00C54465">
          <w:rPr>
            <w:rFonts w:hint="eastAsia"/>
          </w:rPr>
          <w:t>speaker</w:t>
        </w:r>
        <w:r w:rsidR="00C54465">
          <w:t>’</w:t>
        </w:r>
        <w:r w:rsidR="00C54465">
          <w:rPr>
            <w:rFonts w:hint="eastAsia"/>
          </w:rPr>
          <w:t xml:space="preserve">s sound </w:t>
        </w:r>
      </w:ins>
      <w:ins w:id="464" w:author="Windows User" w:date="2019-01-08T09:04:00Z">
        <w:r w:rsidR="0068101E">
          <w:rPr>
            <w:rFonts w:hint="eastAsia"/>
          </w:rPr>
          <w:t>per se</w:t>
        </w:r>
      </w:ins>
      <w:ins w:id="465" w:author="De Liu" w:date="2019-01-03T01:38:00Z">
        <w:del w:id="466" w:author="Windows User" w:date="2019-01-06T10:56:00Z">
          <w:r w:rsidR="006045A4" w:rsidDel="00C54465">
            <w:delText>to label the data based on j</w:delText>
          </w:r>
          <w:commentRangeStart w:id="467"/>
          <w:r w:rsidR="006045A4" w:rsidDel="00C54465">
            <w:delText xml:space="preserve">ust </w:delText>
          </w:r>
        </w:del>
      </w:ins>
      <w:ins w:id="468" w:author="De Liu" w:date="2019-01-03T01:43:00Z">
        <w:del w:id="469" w:author="Windows User" w:date="2019-01-06T11:00:00Z">
          <w:r w:rsidR="006045A4" w:rsidDel="00C54465">
            <w:delText xml:space="preserve">the </w:delText>
          </w:r>
        </w:del>
      </w:ins>
      <w:ins w:id="470" w:author="De Liu" w:date="2019-01-03T01:40:00Z">
        <w:del w:id="471" w:author="Windows User" w:date="2019-01-06T11:02:00Z">
          <w:r w:rsidR="006045A4" w:rsidDel="00C54465">
            <w:delText>a</w:delText>
          </w:r>
        </w:del>
      </w:ins>
      <w:ins w:id="472" w:author="De Liu" w:date="2019-01-03T01:29:00Z">
        <w:del w:id="473" w:author="Windows User" w:date="2019-01-06T11:02:00Z">
          <w:r w:rsidRPr="00BB0916" w:rsidDel="00C54465">
            <w:delText>coustic feature</w:delText>
          </w:r>
        </w:del>
      </w:ins>
      <w:commentRangeEnd w:id="467"/>
      <w:ins w:id="474" w:author="De Liu" w:date="2019-01-03T01:40:00Z">
        <w:del w:id="475" w:author="Windows User" w:date="2019-01-06T11:02:00Z">
          <w:r w:rsidR="006045A4" w:rsidDel="00C54465">
            <w:rPr>
              <w:rStyle w:val="ac"/>
            </w:rPr>
            <w:commentReference w:id="467"/>
          </w:r>
        </w:del>
      </w:ins>
      <w:ins w:id="476" w:author="De Liu" w:date="2019-01-03T01:43:00Z">
        <w:del w:id="477" w:author="Windows User" w:date="2019-01-06T11:02:00Z">
          <w:r w:rsidR="006045A4" w:rsidDel="00C54465">
            <w:delText>s</w:delText>
          </w:r>
        </w:del>
      </w:ins>
      <w:ins w:id="478" w:author="Windows User" w:date="2019-01-06T11:00:00Z">
        <w:r w:rsidR="00C54465">
          <w:rPr>
            <w:rFonts w:hint="eastAsia"/>
          </w:rPr>
          <w:t xml:space="preserve">; the other is </w:t>
        </w:r>
        <w:r w:rsidR="00C54465">
          <w:t>“</w:t>
        </w:r>
        <w:r w:rsidR="00C54465">
          <w:rPr>
            <w:rFonts w:hint="eastAsia"/>
          </w:rPr>
          <w:t>linguistic label</w:t>
        </w:r>
        <w:r w:rsidR="00C54465">
          <w:t>”</w:t>
        </w:r>
      </w:ins>
      <w:ins w:id="479" w:author="Windows User" w:date="2019-01-06T11:03:00Z">
        <w:r w:rsidR="00C54465">
          <w:t>—</w:t>
        </w:r>
      </w:ins>
      <w:ins w:id="480" w:author="Windows User" w:date="2019-01-06T11:23:00Z">
        <w:r w:rsidR="00A8232A">
          <w:rPr>
            <w:rFonts w:hint="eastAsia"/>
          </w:rPr>
          <w:t xml:space="preserve">indicating </w:t>
        </w:r>
      </w:ins>
      <w:ins w:id="481" w:author="Windows User" w:date="2019-01-06T11:01:00Z">
        <w:r w:rsidR="00C54465">
          <w:rPr>
            <w:rFonts w:hint="eastAsia"/>
          </w:rPr>
          <w:t>whether or not the</w:t>
        </w:r>
      </w:ins>
      <w:ins w:id="482" w:author="Windows User" w:date="2019-01-06T11:03:00Z">
        <w:r w:rsidR="00C54465">
          <w:rPr>
            <w:rFonts w:hint="eastAsia"/>
          </w:rPr>
          <w:t xml:space="preserve"> </w:t>
        </w:r>
      </w:ins>
      <w:ins w:id="483" w:author="Windows User" w:date="2019-01-08T09:04:00Z">
        <w:r w:rsidR="0068101E">
          <w:rPr>
            <w:rFonts w:hint="eastAsia"/>
          </w:rPr>
          <w:t xml:space="preserve">labeler can identify negative emotions from the </w:t>
        </w:r>
      </w:ins>
      <w:ins w:id="484" w:author="Windows User" w:date="2019-01-06T11:04:00Z">
        <w:r w:rsidR="008B76DA">
          <w:rPr>
            <w:rFonts w:hint="eastAsia"/>
          </w:rPr>
          <w:t>wor</w:t>
        </w:r>
      </w:ins>
      <w:ins w:id="485" w:author="Windows User" w:date="2019-01-06T11:05:00Z">
        <w:r w:rsidR="008B76DA">
          <w:rPr>
            <w:rFonts w:hint="eastAsia"/>
          </w:rPr>
          <w:t>ds</w:t>
        </w:r>
      </w:ins>
      <w:ins w:id="486" w:author="Windows User" w:date="2019-01-06T11:03:00Z">
        <w:r w:rsidR="008B76DA">
          <w:rPr>
            <w:rFonts w:hint="eastAsia"/>
          </w:rPr>
          <w:t xml:space="preserve"> </w:t>
        </w:r>
      </w:ins>
      <w:ins w:id="487" w:author="Windows User" w:date="2019-01-06T11:04:00Z">
        <w:r w:rsidR="008B76DA">
          <w:rPr>
            <w:rFonts w:hint="eastAsia"/>
          </w:rPr>
          <w:t>used by the speaker</w:t>
        </w:r>
      </w:ins>
      <w:ins w:id="488" w:author="Windows User" w:date="2019-01-06T11:01:00Z">
        <w:r w:rsidR="00C54465">
          <w:rPr>
            <w:rFonts w:hint="eastAsia"/>
          </w:rPr>
          <w:t xml:space="preserve">. </w:t>
        </w:r>
      </w:ins>
      <w:ins w:id="489" w:author="De Liu" w:date="2019-01-03T01:41:00Z">
        <w:del w:id="490" w:author="Windows User" w:date="2019-01-06T11:01:00Z">
          <w:r w:rsidR="006045A4" w:rsidDel="00C54465">
            <w:delText xml:space="preserve"> (acoustic label)</w:delText>
          </w:r>
        </w:del>
      </w:ins>
      <w:ins w:id="491" w:author="De Liu" w:date="2019-01-03T01:40:00Z">
        <w:del w:id="492" w:author="Windows User" w:date="2019-01-06T11:01:00Z">
          <w:r w:rsidR="006045A4" w:rsidDel="00C54465">
            <w:delText>, just the linguistic feature</w:delText>
          </w:r>
        </w:del>
      </w:ins>
      <w:ins w:id="493" w:author="De Liu" w:date="2019-01-03T01:43:00Z">
        <w:del w:id="494" w:author="Windows User" w:date="2019-01-06T11:01:00Z">
          <w:r w:rsidR="006045A4" w:rsidDel="00C54465">
            <w:delText>s</w:delText>
          </w:r>
        </w:del>
      </w:ins>
      <w:ins w:id="495" w:author="De Liu" w:date="2019-01-03T01:41:00Z">
        <w:del w:id="496" w:author="Windows User" w:date="2019-01-06T11:01:00Z">
          <w:r w:rsidR="006045A4" w:rsidDel="00C54465">
            <w:delText xml:space="preserve"> (linguistic label)</w:delText>
          </w:r>
        </w:del>
      </w:ins>
      <w:ins w:id="497" w:author="De Liu" w:date="2019-01-03T01:40:00Z">
        <w:del w:id="498" w:author="Windows User" w:date="2019-01-06T11:01:00Z">
          <w:r w:rsidR="006045A4" w:rsidDel="00C54465">
            <w:delText xml:space="preserve">, </w:delText>
          </w:r>
        </w:del>
      </w:ins>
      <w:ins w:id="499" w:author="De Liu" w:date="2019-01-03T01:49:00Z">
        <w:del w:id="500" w:author="Windows User" w:date="2019-01-06T11:01:00Z">
          <w:r w:rsidR="00806B62" w:rsidDel="00C54465">
            <w:delText>or</w:delText>
          </w:r>
        </w:del>
      </w:ins>
      <w:ins w:id="501" w:author="De Liu" w:date="2019-01-03T01:40:00Z">
        <w:del w:id="502" w:author="Windows User" w:date="2019-01-06T11:01:00Z">
          <w:r w:rsidR="006045A4" w:rsidDel="00C54465">
            <w:delText xml:space="preserve"> </w:delText>
          </w:r>
        </w:del>
      </w:ins>
      <w:ins w:id="503" w:author="De Liu" w:date="2019-01-03T01:41:00Z">
        <w:del w:id="504" w:author="Windows User" w:date="2019-01-06T11:01:00Z">
          <w:r w:rsidR="006045A4" w:rsidDel="00C54465">
            <w:delText>both acoustic and linguistic features (integrated label)</w:delText>
          </w:r>
        </w:del>
      </w:ins>
      <w:ins w:id="505" w:author="De Liu" w:date="2019-01-03T01:29:00Z">
        <w:del w:id="506" w:author="Windows User" w:date="2019-01-06T11:01:00Z">
          <w:r w:rsidRPr="00BB0916" w:rsidDel="00C54465">
            <w:delText xml:space="preserve">. </w:delText>
          </w:r>
        </w:del>
      </w:ins>
      <w:ins w:id="507" w:author="De Liu" w:date="2019-01-03T01:42:00Z">
        <w:del w:id="508" w:author="Windows User" w:date="2019-01-06T11:01:00Z">
          <w:r w:rsidR="006045A4" w:rsidDel="00C54465">
            <w:delText>[</w:delText>
          </w:r>
          <w:r w:rsidR="006045A4" w:rsidRPr="006045A4" w:rsidDel="00C54465">
            <w:rPr>
              <w:highlight w:val="yellow"/>
              <w:rPrChange w:id="509" w:author="De Liu" w:date="2019-01-03T01:43:00Z">
                <w:rPr>
                  <w:rFonts w:eastAsiaTheme="minorEastAsia" w:cstheme="minorBidi"/>
                </w:rPr>
              </w:rPrChange>
            </w:rPr>
            <w:delText>Can you add how the labelers are trained, and how do you ensure the quality of their work?</w:delText>
          </w:r>
          <w:r w:rsidR="006045A4" w:rsidDel="00C54465">
            <w:delText>]</w:delText>
          </w:r>
        </w:del>
      </w:ins>
      <w:r w:rsidR="003446B3">
        <w:t xml:space="preserve"> </w:t>
      </w:r>
    </w:p>
    <w:p w14:paraId="56E0335E" w14:textId="3EF92D16" w:rsidR="009B5292" w:rsidDel="00705093" w:rsidRDefault="008B76DA">
      <w:pPr>
        <w:pStyle w:val="Paragraph"/>
        <w:rPr>
          <w:del w:id="510" w:author="Yiting Guo" w:date="2019-01-10T15:43:00Z"/>
        </w:rPr>
        <w:pPrChange w:id="511" w:author="Windows User" w:date="2019-01-06T11:10:00Z">
          <w:pPr>
            <w:ind w:firstLine="420"/>
          </w:pPr>
        </w:pPrChange>
      </w:pPr>
      <w:ins w:id="512" w:author="Windows User" w:date="2019-01-06T11:05:00Z">
        <w:r w:rsidRPr="008B76DA">
          <w:rPr>
            <w:b/>
            <w:i/>
            <w:rPrChange w:id="513" w:author="Windows User" w:date="2019-01-06T11:05:00Z">
              <w:rPr/>
            </w:rPrChange>
          </w:rPr>
          <w:t>Training</w:t>
        </w:r>
      </w:ins>
      <w:ins w:id="514" w:author="Windows User" w:date="2019-01-06T22:29:00Z">
        <w:r w:rsidR="003E74FE">
          <w:rPr>
            <w:b/>
            <w:i/>
          </w:rPr>
          <w:t xml:space="preserve"> and testing</w:t>
        </w:r>
      </w:ins>
      <w:ins w:id="515" w:author="Windows User" w:date="2019-01-06T11:05:00Z">
        <w:r w:rsidRPr="008B76DA">
          <w:rPr>
            <w:b/>
            <w:i/>
            <w:rPrChange w:id="516" w:author="Windows User" w:date="2019-01-06T11:05:00Z">
              <w:rPr/>
            </w:rPrChange>
          </w:rPr>
          <w:t>.</w:t>
        </w:r>
        <w:r>
          <w:rPr>
            <w:rFonts w:hint="eastAsia"/>
          </w:rPr>
          <w:t xml:space="preserve"> </w:t>
        </w:r>
        <w:r>
          <w:t>W</w:t>
        </w:r>
        <w:r>
          <w:rPr>
            <w:rFonts w:hint="eastAsia"/>
          </w:rPr>
          <w:t xml:space="preserve">e trained </w:t>
        </w:r>
      </w:ins>
      <w:ins w:id="517" w:author="Windows User" w:date="2019-01-06T22:29:00Z">
        <w:r w:rsidR="003E74FE">
          <w:t xml:space="preserve">the </w:t>
        </w:r>
      </w:ins>
      <w:del w:id="518" w:author="Windows User" w:date="2019-01-06T11:05:00Z">
        <w:r w:rsidR="003446B3" w:rsidRPr="00BB0916" w:rsidDel="008B76DA">
          <w:delText xml:space="preserve">The </w:delText>
        </w:r>
      </w:del>
      <w:r w:rsidR="003446B3" w:rsidRPr="00BB0916">
        <w:t xml:space="preserve">acoustic models </w:t>
      </w:r>
      <w:del w:id="519" w:author="De Liu" w:date="2019-01-04T16:13:00Z">
        <w:r w:rsidR="003446B3" w:rsidRPr="00BB0916" w:rsidDel="003446B3">
          <w:delText xml:space="preserve">were </w:delText>
        </w:r>
      </w:del>
      <w:ins w:id="520" w:author="De Liu" w:date="2019-01-04T16:13:00Z">
        <w:del w:id="521" w:author="Windows User" w:date="2019-01-06T11:05:00Z">
          <w:r w:rsidR="003446B3" w:rsidDel="008B76DA">
            <w:delText>are</w:delText>
          </w:r>
          <w:r w:rsidR="003446B3" w:rsidRPr="00BB0916" w:rsidDel="008B76DA">
            <w:delText xml:space="preserve"> </w:delText>
          </w:r>
        </w:del>
      </w:ins>
      <w:del w:id="522" w:author="Windows User" w:date="2019-01-06T11:05:00Z">
        <w:r w:rsidR="003446B3" w:rsidRPr="00BB0916" w:rsidDel="008B76DA">
          <w:delText xml:space="preserve">trained </w:delText>
        </w:r>
      </w:del>
      <w:r w:rsidR="003446B3" w:rsidRPr="00BB0916">
        <w:t>based on acoustic features and acoustic label</w:t>
      </w:r>
      <w:ins w:id="523" w:author="Windows User" w:date="2019-01-06T11:05:00Z">
        <w:r>
          <w:rPr>
            <w:rFonts w:hint="eastAsia"/>
          </w:rPr>
          <w:t>s</w:t>
        </w:r>
      </w:ins>
      <w:ins w:id="524" w:author="Windows User" w:date="2019-01-06T11:08:00Z">
        <w:r>
          <w:rPr>
            <w:rFonts w:hint="eastAsia"/>
          </w:rPr>
          <w:t xml:space="preserve">. </w:t>
        </w:r>
      </w:ins>
      <w:r w:rsidR="009B5292">
        <w:t xml:space="preserve">After the labeling work, we separate the segments into three parts: train set, validation set and test set. </w:t>
      </w:r>
      <w:r w:rsidR="0070780C">
        <w:t>W</w:t>
      </w:r>
      <w:r w:rsidR="006F1823">
        <w:t xml:space="preserve">e make sure that the segments of one call only appear in the same dataset. </w:t>
      </w:r>
      <w:r w:rsidR="00955EE0">
        <w:t xml:space="preserve">Since the data is </w:t>
      </w:r>
      <w:r w:rsidR="00864AA1">
        <w:t xml:space="preserve">highly </w:t>
      </w:r>
      <w:r w:rsidR="00955EE0">
        <w:t xml:space="preserve">imbalanced (with </w:t>
      </w:r>
      <w:r w:rsidR="00864AA1">
        <w:t xml:space="preserve">much </w:t>
      </w:r>
      <w:r w:rsidR="00955EE0">
        <w:t>more non-negative segments than negative ones), we take a undersampling method (</w:t>
      </w:r>
      <w:r w:rsidR="00955EE0" w:rsidRPr="00955EE0">
        <w:t>Chawla</w:t>
      </w:r>
      <w:r w:rsidR="00955EE0">
        <w:t xml:space="preserve"> </w:t>
      </w:r>
      <w:r w:rsidR="00955EE0" w:rsidRPr="00955EE0">
        <w:t>2009</w:t>
      </w:r>
      <w:r w:rsidR="00955EE0">
        <w:t xml:space="preserve">) to train model. In this way, </w:t>
      </w:r>
      <w:del w:id="525" w:author="Yiting Guo" w:date="2019-01-10T15:43:00Z">
        <w:r w:rsidR="00955EE0" w:rsidDel="00705093">
          <w:delText xml:space="preserve">we randomly select 2,000 of non-negative segments to make sure that the ratio of these two classes is one. </w:delText>
        </w:r>
      </w:del>
    </w:p>
    <w:p w14:paraId="50DEA4DB" w14:textId="762419CA" w:rsidR="003446B3" w:rsidRPr="00BB0916" w:rsidDel="00705093" w:rsidRDefault="003446B3" w:rsidP="009B5292">
      <w:pPr>
        <w:pStyle w:val="Paragraph"/>
        <w:rPr>
          <w:del w:id="526" w:author="Yiting Guo" w:date="2019-01-10T15:43:00Z"/>
        </w:rPr>
      </w:pPr>
      <w:del w:id="527" w:author="Yiting Guo" w:date="2019-01-10T15:43:00Z">
        <w:r w:rsidRPr="00BB0916" w:rsidDel="00705093">
          <w:delText xml:space="preserve">, while the linguistic models were </w:delText>
        </w:r>
      </w:del>
      <w:ins w:id="528" w:author="De Liu" w:date="2019-01-04T16:13:00Z">
        <w:del w:id="529" w:author="Yiting Guo" w:date="2019-01-10T15:43:00Z">
          <w:r w:rsidDel="00705093">
            <w:delText>are</w:delText>
          </w:r>
          <w:r w:rsidRPr="00BB0916" w:rsidDel="00705093">
            <w:delText xml:space="preserve"> </w:delText>
          </w:r>
        </w:del>
      </w:ins>
      <w:del w:id="530" w:author="Yiting Guo" w:date="2019-01-10T15:43:00Z">
        <w:r w:rsidRPr="00BB0916" w:rsidDel="00705093">
          <w:delText xml:space="preserve">trained based on linguistic features and linguistic label. The ensemble model was </w:delText>
        </w:r>
      </w:del>
      <w:ins w:id="531" w:author="De Liu" w:date="2019-01-04T16:13:00Z">
        <w:del w:id="532" w:author="Yiting Guo" w:date="2019-01-10T15:43:00Z">
          <w:r w:rsidDel="00705093">
            <w:delText>is</w:delText>
          </w:r>
          <w:r w:rsidRPr="00BB0916" w:rsidDel="00705093">
            <w:delText xml:space="preserve"> </w:delText>
          </w:r>
        </w:del>
      </w:ins>
      <w:del w:id="533" w:author="Yiting Guo" w:date="2019-01-10T15:43:00Z">
        <w:r w:rsidRPr="00BB0916" w:rsidDel="00705093">
          <w:delText>t</w:delText>
        </w:r>
        <w:r w:rsidDel="00705093">
          <w:delText>rained</w:delText>
        </w:r>
        <w:r w:rsidRPr="00BB0916" w:rsidDel="00705093">
          <w:delText xml:space="preserve"> based on integrated label. </w:delText>
        </w:r>
        <w:r w:rsidDel="00705093">
          <w:delText>And all the models are tested based on integrated label.</w:delText>
        </w:r>
      </w:del>
    </w:p>
    <w:p w14:paraId="201A1CE9" w14:textId="61FE5E08" w:rsidR="00F240DA" w:rsidDel="00705093" w:rsidRDefault="00F240DA">
      <w:pPr>
        <w:pStyle w:val="Paragraph"/>
        <w:rPr>
          <w:ins w:id="534" w:author="De Liu" w:date="2019-01-03T15:41:00Z"/>
          <w:del w:id="535" w:author="Yiting Guo" w:date="2019-01-10T15:43:00Z"/>
        </w:rPr>
      </w:pPr>
    </w:p>
    <w:p w14:paraId="766276BA" w14:textId="6B011A11" w:rsidR="001A674F" w:rsidDel="00705093" w:rsidRDefault="001A674F" w:rsidP="0001033D">
      <w:pPr>
        <w:pStyle w:val="Paragraph"/>
        <w:rPr>
          <w:del w:id="536" w:author="Yiting Guo" w:date="2019-01-10T15:43:00Z"/>
        </w:rPr>
      </w:pPr>
      <w:moveFromRangeStart w:id="537" w:author="Windows User" w:date="2019-01-06T09:52:00Z" w:name="move534531666"/>
      <w:commentRangeStart w:id="538"/>
      <w:moveFrom w:id="539" w:author="Windows User" w:date="2019-01-06T09:52:00Z">
        <w:ins w:id="540" w:author="De Liu" w:date="2019-01-03T15:41:00Z">
          <w:del w:id="541" w:author="Yiting Guo" w:date="2019-01-10T15:43:00Z">
            <w:r w:rsidDel="00705093">
              <w:delText>One of the data preparation</w:delText>
            </w:r>
          </w:del>
        </w:ins>
        <w:ins w:id="542" w:author="De Liu" w:date="2019-01-04T15:43:00Z">
          <w:del w:id="543" w:author="Yiting Guo" w:date="2019-01-10T15:43:00Z">
            <w:r w:rsidR="000C16D6" w:rsidDel="00705093">
              <w:delText xml:space="preserve"> step</w:delText>
            </w:r>
          </w:del>
        </w:ins>
        <w:ins w:id="544" w:author="De Liu" w:date="2019-01-03T15:41:00Z">
          <w:del w:id="545" w:author="Yiting Guo" w:date="2019-01-10T15:43:00Z">
            <w:r w:rsidDel="00705093">
              <w:delText>s for emotion recognition</w:delText>
            </w:r>
          </w:del>
        </w:ins>
        <w:commentRangeEnd w:id="538"/>
        <w:ins w:id="546" w:author="De Liu" w:date="2019-01-04T15:43:00Z">
          <w:del w:id="547" w:author="Yiting Guo" w:date="2019-01-10T15:43:00Z">
            <w:r w:rsidR="000C16D6" w:rsidDel="00705093">
              <w:rPr>
                <w:rStyle w:val="ac"/>
                <w:rFonts w:eastAsiaTheme="minorEastAsia" w:cstheme="minorBidi"/>
              </w:rPr>
              <w:commentReference w:id="538"/>
            </w:r>
          </w:del>
        </w:ins>
        <w:ins w:id="548" w:author="De Liu" w:date="2019-01-03T15:41:00Z">
          <w:del w:id="549" w:author="Yiting Guo" w:date="2019-01-10T15:43:00Z">
            <w:r w:rsidDel="00705093">
              <w:delText xml:space="preserve"> is speech-to-text conversion. W</w:delText>
            </w:r>
            <w:r w:rsidRPr="001E32BA" w:rsidDel="00705093">
              <w:delText xml:space="preserve">e use the </w:delText>
            </w:r>
          </w:del>
        </w:ins>
        <w:ins w:id="550" w:author="De Liu" w:date="2019-01-03T15:42:00Z">
          <w:del w:id="551" w:author="Yiting Guo" w:date="2019-01-10T15:43:00Z">
            <w:r w:rsidDel="00705093">
              <w:delText>automated speech recognition</w:delText>
            </w:r>
            <w:r w:rsidR="0001033D" w:rsidDel="00705093">
              <w:delText xml:space="preserve"> (ASR)</w:delText>
            </w:r>
            <w:r w:rsidDel="00705093">
              <w:delText xml:space="preserve"> </w:delText>
            </w:r>
          </w:del>
        </w:ins>
        <w:ins w:id="552" w:author="De Liu" w:date="2019-01-03T15:41:00Z">
          <w:del w:id="553" w:author="Yiting Guo" w:date="2019-01-10T15:43:00Z">
            <w:r w:rsidRPr="001E32BA" w:rsidDel="00705093">
              <w:delText>API of Iflytek,</w:delText>
            </w:r>
            <w:r w:rsidRPr="001E32BA" w:rsidDel="00705093">
              <w:rPr>
                <w:rStyle w:val="af5"/>
              </w:rPr>
              <w:footnoteReference w:id="3"/>
            </w:r>
            <w:r w:rsidRPr="001E32BA" w:rsidDel="00705093">
              <w:delText xml:space="preserve"> </w:delText>
            </w:r>
            <w:r w:rsidDel="00705093">
              <w:delText xml:space="preserve">one of the best open APIs for </w:delText>
            </w:r>
            <w:r w:rsidRPr="001E32BA" w:rsidDel="00705093">
              <w:delText xml:space="preserve">Chinese speech recognition. </w:delText>
            </w:r>
            <w:r w:rsidDel="00705093">
              <w:delText>Unfortunately, despite the use of a professional ASR API, t</w:delText>
            </w:r>
            <w:r w:rsidRPr="001E32BA" w:rsidDel="00705093">
              <w:delText xml:space="preserve">he precision of </w:delText>
            </w:r>
            <w:r w:rsidDel="00705093">
              <w:delText>transcribed</w:delText>
            </w:r>
            <w:r w:rsidRPr="001E32BA" w:rsidDel="00705093">
              <w:delText xml:space="preserve"> </w:delText>
            </w:r>
            <w:r w:rsidDel="00705093">
              <w:delText xml:space="preserve">texts </w:delText>
            </w:r>
            <w:r w:rsidRPr="001E32BA" w:rsidDel="00705093">
              <w:delText xml:space="preserve">is </w:delText>
            </w:r>
            <w:r w:rsidDel="00705093">
              <w:delText xml:space="preserve">only </w:delText>
            </w:r>
            <w:r w:rsidRPr="001E32BA" w:rsidDel="00705093">
              <w:delText>about 7</w:delText>
            </w:r>
            <w:r w:rsidDel="00705093">
              <w:delText>5</w:delText>
            </w:r>
            <w:r w:rsidRPr="001E32BA" w:rsidDel="00705093">
              <w:delText>%</w:delText>
            </w:r>
            <w:r w:rsidDel="00705093">
              <w:delText xml:space="preserve">, which is </w:delText>
            </w:r>
          </w:del>
        </w:ins>
        <w:ins w:id="558" w:author="De Liu" w:date="2019-01-03T15:43:00Z">
          <w:del w:id="559" w:author="Yiting Guo" w:date="2019-01-10T15:43:00Z">
            <w:r w:rsidR="0001033D" w:rsidDel="00705093">
              <w:delText>inadequate</w:delText>
            </w:r>
          </w:del>
        </w:ins>
        <w:ins w:id="560" w:author="De Liu" w:date="2019-01-03T15:41:00Z">
          <w:del w:id="561" w:author="Yiting Guo" w:date="2019-01-10T15:43:00Z">
            <w:r w:rsidDel="00705093">
              <w:delText xml:space="preserve"> </w:delText>
            </w:r>
          </w:del>
        </w:ins>
        <w:ins w:id="562" w:author="De Liu" w:date="2019-01-03T15:43:00Z">
          <w:del w:id="563" w:author="Yiting Guo" w:date="2019-01-10T15:43:00Z">
            <w:r w:rsidR="0001033D" w:rsidDel="00705093">
              <w:delText>for</w:delText>
            </w:r>
          </w:del>
        </w:ins>
        <w:ins w:id="564" w:author="De Liu" w:date="2019-01-03T15:41:00Z">
          <w:del w:id="565" w:author="Yiting Guo" w:date="2019-01-10T15:43:00Z">
            <w:r w:rsidDel="00705093">
              <w:delText xml:space="preserve"> emotion recognition</w:delText>
            </w:r>
          </w:del>
        </w:ins>
        <w:ins w:id="566" w:author="De Liu" w:date="2019-01-03T15:43:00Z">
          <w:del w:id="567" w:author="Yiting Guo" w:date="2019-01-10T15:43:00Z">
            <w:r w:rsidR="0001033D" w:rsidDel="00705093">
              <w:delText xml:space="preserve"> models</w:delText>
            </w:r>
          </w:del>
        </w:ins>
        <w:ins w:id="568" w:author="De Liu" w:date="2019-01-03T15:41:00Z">
          <w:del w:id="569" w:author="Yiting Guo" w:date="2019-01-10T15:43:00Z">
            <w:r w:rsidDel="00705093">
              <w:delText xml:space="preserve">. </w:delText>
            </w:r>
          </w:del>
        </w:ins>
        <w:ins w:id="570" w:author="De Liu" w:date="2019-01-03T15:44:00Z">
          <w:del w:id="571" w:author="Yiting Guo" w:date="2019-01-10T15:43:00Z">
            <w:r w:rsidR="0001033D" w:rsidDel="00705093">
              <w:delText>Therefore,</w:delText>
            </w:r>
          </w:del>
        </w:ins>
        <w:ins w:id="572" w:author="De Liu" w:date="2019-01-03T15:41:00Z">
          <w:del w:id="573" w:author="Yiting Guo" w:date="2019-01-10T15:43:00Z">
            <w:r w:rsidDel="00705093">
              <w:delText xml:space="preserve"> we manually correct the errors in the transcribed scripts </w:delText>
            </w:r>
            <w:commentRangeStart w:id="574"/>
            <w:r w:rsidDel="00705093">
              <w:delText>[all of them?]</w:delText>
            </w:r>
          </w:del>
        </w:ins>
        <w:commentRangeEnd w:id="574"/>
        <w:ins w:id="575" w:author="De Liu" w:date="2019-01-03T15:44:00Z">
          <w:del w:id="576" w:author="Yiting Guo" w:date="2019-01-10T15:43:00Z">
            <w:r w:rsidR="0001033D" w:rsidDel="00705093">
              <w:rPr>
                <w:rStyle w:val="ac"/>
                <w:rFonts w:eastAsiaTheme="minorEastAsia" w:cstheme="minorBidi"/>
              </w:rPr>
              <w:commentReference w:id="574"/>
            </w:r>
          </w:del>
        </w:ins>
        <w:ins w:id="577" w:author="De Liu" w:date="2019-01-03T15:41:00Z">
          <w:del w:id="578" w:author="Yiting Guo" w:date="2019-01-10T15:43:00Z">
            <w:r w:rsidDel="00705093">
              <w:delText>.</w:delText>
            </w:r>
            <w:r w:rsidRPr="00CE57AE" w:rsidDel="00705093">
              <w:rPr>
                <w:b/>
              </w:rPr>
              <w:delText xml:space="preserve"> </w:delText>
            </w:r>
          </w:del>
        </w:ins>
      </w:moveFrom>
      <w:moveFromRangeEnd w:id="537"/>
    </w:p>
    <w:p w14:paraId="0649B884" w14:textId="4B6EC58D" w:rsidR="009B5292" w:rsidRDefault="000B4DF9">
      <w:pPr>
        <w:pStyle w:val="Paragraph"/>
        <w:rPr>
          <w:ins w:id="579" w:author="Yiting Guo" w:date="2019-01-10T16:01:00Z"/>
        </w:rPr>
        <w:pPrChange w:id="580" w:author="Yiting Guo" w:date="2019-01-10T15:43:00Z">
          <w:pPr>
            <w:ind w:firstLine="420"/>
          </w:pPr>
        </w:pPrChange>
      </w:pPr>
      <w:del w:id="581" w:author="Yiting Guo" w:date="2019-01-10T15:43:00Z">
        <w:r w:rsidDel="00705093">
          <w:delText xml:space="preserve">Since </w:delText>
        </w:r>
      </w:del>
      <w:ins w:id="582" w:author="De Liu" w:date="2019-01-03T01:26:00Z">
        <w:del w:id="583" w:author="Yiting Guo" w:date="2019-01-10T15:43:00Z">
          <w:r w:rsidDel="00705093">
            <w:delText xml:space="preserve">Because </w:delText>
          </w:r>
        </w:del>
      </w:ins>
      <w:del w:id="584" w:author="Yiting Guo" w:date="2019-01-10T15:43:00Z">
        <w:r w:rsidDel="00705093">
          <w:delText>t</w:delText>
        </w:r>
        <w:r w:rsidRPr="00BB0916" w:rsidDel="00705093">
          <w:delText>he speech</w:delText>
        </w:r>
      </w:del>
      <w:ins w:id="585" w:author="De Liu" w:date="2019-01-03T15:45:00Z">
        <w:del w:id="586" w:author="Yiting Guo" w:date="2019-01-10T15:43:00Z">
          <w:r w:rsidR="0001033D" w:rsidDel="00705093">
            <w:delText>our</w:delText>
          </w:r>
        </w:del>
      </w:ins>
      <w:del w:id="587" w:author="Yiting Guo" w:date="2019-01-10T15:43:00Z">
        <w:r w:rsidRPr="00BB0916" w:rsidDel="00705093">
          <w:delText xml:space="preserve"> data is highly unbalanced in emotion</w:delText>
        </w:r>
      </w:del>
      <w:ins w:id="588" w:author="De Liu" w:date="2019-01-04T15:44:00Z">
        <w:del w:id="589" w:author="Yiting Guo" w:date="2019-01-10T15:43:00Z">
          <w:r w:rsidR="000C16D6" w:rsidDel="00705093">
            <w:delText xml:space="preserve"> label</w:delText>
          </w:r>
        </w:del>
      </w:ins>
      <w:ins w:id="590" w:author="De Liu" w:date="2019-01-03T01:27:00Z">
        <w:del w:id="591" w:author="Yiting Guo" w:date="2019-01-10T15:43:00Z">
          <w:r w:rsidDel="00705093">
            <w:delText>s</w:delText>
          </w:r>
        </w:del>
      </w:ins>
      <w:del w:id="592" w:author="Yiting Guo" w:date="2019-01-10T15:43:00Z">
        <w:r w:rsidRPr="00BB0916" w:rsidDel="00705093">
          <w:delText>s</w:delText>
        </w:r>
        <w:r w:rsidDel="00705093">
          <w:delText xml:space="preserve"> distribution</w:delText>
        </w:r>
        <w:r w:rsidRPr="00BB0916" w:rsidDel="00705093">
          <w:delText>.</w:delText>
        </w:r>
      </w:del>
      <w:ins w:id="593" w:author="De Liu" w:date="2019-01-03T01:52:00Z">
        <w:del w:id="594" w:author="Yiting Guo" w:date="2019-01-10T15:43:00Z">
          <w:r w:rsidR="00806B62" w:rsidDel="00705093">
            <w:delText>,</w:delText>
          </w:r>
        </w:del>
      </w:ins>
      <w:del w:id="595" w:author="Yiting Guo" w:date="2019-01-10T15:43:00Z">
        <w:r w:rsidRPr="00BB0916" w:rsidDel="00705093">
          <w:delText xml:space="preserve"> W</w:delText>
        </w:r>
      </w:del>
      <w:ins w:id="596" w:author="De Liu" w:date="2019-01-03T01:52:00Z">
        <w:del w:id="597" w:author="Yiting Guo" w:date="2019-01-10T15:43:00Z">
          <w:r w:rsidR="00806B62" w:rsidDel="00705093">
            <w:delText>w</w:delText>
          </w:r>
        </w:del>
      </w:ins>
      <w:ins w:id="598" w:author="Windows User" w:date="2019-01-06T11:10:00Z">
        <w:del w:id="599" w:author="Yiting Guo" w:date="2019-01-10T15:43:00Z">
          <w:r w:rsidR="008B76DA" w:rsidDel="00705093">
            <w:rPr>
              <w:rFonts w:hint="eastAsia"/>
            </w:rPr>
            <w:delText>W</w:delText>
          </w:r>
        </w:del>
      </w:ins>
      <w:ins w:id="600" w:author="Yiting Guo" w:date="2019-01-10T15:43:00Z">
        <w:r w:rsidR="00705093">
          <w:t>w</w:t>
        </w:r>
      </w:ins>
      <w:r w:rsidRPr="00BB0916">
        <w:t xml:space="preserve">e </w:t>
      </w:r>
      <w:ins w:id="601" w:author="De Liu" w:date="2019-01-03T15:45:00Z">
        <w:del w:id="602" w:author="Windows User" w:date="2019-01-06T11:10:00Z">
          <w:r w:rsidR="0001033D" w:rsidDel="008B76DA">
            <w:delText xml:space="preserve">employ </w:delText>
          </w:r>
        </w:del>
      </w:ins>
      <w:ins w:id="603" w:author="Windows User" w:date="2019-01-06T11:10:00Z">
        <w:del w:id="604" w:author="Yiting Guo" w:date="2019-01-10T15:44:00Z">
          <w:r w:rsidR="008B76DA" w:rsidDel="00705093">
            <w:rPr>
              <w:rFonts w:hint="eastAsia"/>
            </w:rPr>
            <w:delText xml:space="preserve">used </w:delText>
          </w:r>
        </w:del>
      </w:ins>
      <w:ins w:id="605" w:author="De Liu" w:date="2019-01-03T15:45:00Z">
        <w:del w:id="606" w:author="Yiting Guo" w:date="2019-01-10T15:44:00Z">
          <w:r w:rsidR="0001033D" w:rsidDel="00705093">
            <w:delText xml:space="preserve">stratified sampling by </w:delText>
          </w:r>
        </w:del>
      </w:ins>
      <w:del w:id="607" w:author="De Liu" w:date="2019-01-03T01:26:00Z">
        <w:r w:rsidRPr="00BB0916" w:rsidDel="000B4DF9">
          <w:delText xml:space="preserve">applied downsampling method </w:delText>
        </w:r>
      </w:del>
      <w:del w:id="608" w:author="De Liu" w:date="2019-01-03T01:50:00Z">
        <w:r w:rsidRPr="00BB0916" w:rsidDel="00806B62">
          <w:delText xml:space="preserve">to </w:delText>
        </w:r>
      </w:del>
      <w:r>
        <w:t>randomly select</w:t>
      </w:r>
      <w:ins w:id="609" w:author="De Liu" w:date="2019-01-03T15:45:00Z">
        <w:del w:id="610" w:author="Yiting Guo" w:date="2019-01-10T15:44:00Z">
          <w:r w:rsidR="0001033D" w:rsidDel="00705093">
            <w:delText>ing</w:delText>
          </w:r>
        </w:del>
      </w:ins>
      <w:r>
        <w:t xml:space="preserve"> </w:t>
      </w:r>
      <w:del w:id="611" w:author="Yiting Guo" w:date="2019-01-10T15:44:00Z">
        <w:r w:rsidRPr="00BB0916" w:rsidDel="00705093">
          <w:delText>3</w:delText>
        </w:r>
      </w:del>
      <w:ins w:id="612" w:author="Yiting Guo" w:date="2019-01-10T15:44:00Z">
        <w:r w:rsidR="00705093">
          <w:t>2</w:t>
        </w:r>
      </w:ins>
      <w:ins w:id="613" w:author="Windows User" w:date="2019-01-06T11:07:00Z">
        <w:r w:rsidR="008B76DA">
          <w:rPr>
            <w:rFonts w:hint="eastAsia"/>
          </w:rPr>
          <w:t>,</w:t>
        </w:r>
      </w:ins>
      <w:r w:rsidRPr="00BB0916">
        <w:t xml:space="preserve">000 </w:t>
      </w:r>
      <w:ins w:id="614" w:author="Windows User" w:date="2019-01-06T11:11:00Z">
        <w:r w:rsidR="008B76DA">
          <w:t>“</w:t>
        </w:r>
      </w:ins>
      <w:r w:rsidRPr="00BB0916">
        <w:t>negative segments</w:t>
      </w:r>
      <w:ins w:id="615" w:author="Windows User" w:date="2019-01-06T11:11:00Z">
        <w:r w:rsidR="008B76DA">
          <w:t>”</w:t>
        </w:r>
      </w:ins>
      <w:r w:rsidRPr="00BB0916">
        <w:t xml:space="preserve"> </w:t>
      </w:r>
      <w:ins w:id="616" w:author="Windows User" w:date="2019-01-06T11:08:00Z">
        <w:r w:rsidR="008B76DA">
          <w:rPr>
            <w:rFonts w:hint="eastAsia"/>
          </w:rPr>
          <w:t xml:space="preserve">(i.e., </w:t>
        </w:r>
      </w:ins>
      <w:ins w:id="617" w:author="Windows User" w:date="2019-01-06T11:17:00Z">
        <w:r w:rsidR="009C3800">
          <w:rPr>
            <w:rFonts w:hint="eastAsia"/>
          </w:rPr>
          <w:t xml:space="preserve">segments </w:t>
        </w:r>
      </w:ins>
      <w:ins w:id="618" w:author="Windows User" w:date="2019-01-06T11:13:00Z">
        <w:r w:rsidR="008B76DA">
          <w:rPr>
            <w:rFonts w:hint="eastAsia"/>
          </w:rPr>
          <w:t xml:space="preserve">with negative emotions as indicated by the </w:t>
        </w:r>
      </w:ins>
      <w:ins w:id="619" w:author="Windows User" w:date="2019-01-06T11:11:00Z">
        <w:r w:rsidR="008B76DA">
          <w:rPr>
            <w:rFonts w:hint="eastAsia"/>
          </w:rPr>
          <w:t xml:space="preserve">acoustic </w:t>
        </w:r>
      </w:ins>
      <w:ins w:id="620" w:author="Windows User" w:date="2019-01-06T11:12:00Z">
        <w:r w:rsidR="008B76DA">
          <w:rPr>
            <w:rFonts w:hint="eastAsia"/>
          </w:rPr>
          <w:t>labels</w:t>
        </w:r>
      </w:ins>
      <w:ins w:id="621" w:author="Windows User" w:date="2019-01-06T11:08:00Z">
        <w:r w:rsidR="008B76DA">
          <w:rPr>
            <w:rFonts w:hint="eastAsia"/>
          </w:rPr>
          <w:t xml:space="preserve">) </w:t>
        </w:r>
      </w:ins>
      <w:r w:rsidRPr="00BB0916">
        <w:t xml:space="preserve">and </w:t>
      </w:r>
      <w:del w:id="622" w:author="Yiting Guo" w:date="2019-01-10T15:44:00Z">
        <w:r w:rsidRPr="00BB0916" w:rsidDel="00705093">
          <w:delText>3</w:delText>
        </w:r>
      </w:del>
      <w:ins w:id="623" w:author="Yiting Guo" w:date="2019-01-10T15:44:00Z">
        <w:r w:rsidR="00705093">
          <w:t>2</w:t>
        </w:r>
      </w:ins>
      <w:ins w:id="624" w:author="Windows User" w:date="2019-01-06T11:12:00Z">
        <w:r w:rsidR="008B76DA">
          <w:rPr>
            <w:rFonts w:hint="eastAsia"/>
          </w:rPr>
          <w:t>,</w:t>
        </w:r>
      </w:ins>
      <w:r w:rsidRPr="00BB0916">
        <w:t xml:space="preserve">000 </w:t>
      </w:r>
      <w:ins w:id="625" w:author="Windows User" w:date="2019-01-06T11:12:00Z">
        <w:r w:rsidR="008B76DA">
          <w:t>“</w:t>
        </w:r>
      </w:ins>
      <w:r w:rsidRPr="00BB0916">
        <w:t>non-negative segments</w:t>
      </w:r>
      <w:ins w:id="626" w:author="Windows User" w:date="2019-01-06T11:12:00Z">
        <w:r w:rsidR="008B76DA">
          <w:t>”</w:t>
        </w:r>
      </w:ins>
      <w:ins w:id="627" w:author="De Liu" w:date="2019-01-03T01:50:00Z">
        <w:r w:rsidR="00806B62">
          <w:t xml:space="preserve"> </w:t>
        </w:r>
      </w:ins>
      <w:ins w:id="628" w:author="Windows User" w:date="2019-01-06T11:12:00Z">
        <w:r w:rsidR="008B76DA">
          <w:rPr>
            <w:rFonts w:hint="eastAsia"/>
          </w:rPr>
          <w:t>(i.e., with</w:t>
        </w:r>
      </w:ins>
      <w:ins w:id="629" w:author="Windows User" w:date="2019-01-06T11:13:00Z">
        <w:r w:rsidR="008B76DA">
          <w:rPr>
            <w:rFonts w:hint="eastAsia"/>
          </w:rPr>
          <w:t>out negative emotions as indicated by the acoustic labels</w:t>
        </w:r>
      </w:ins>
      <w:ins w:id="630" w:author="Windows User" w:date="2019-01-06T11:12:00Z">
        <w:r w:rsidR="008B76DA">
          <w:rPr>
            <w:rFonts w:hint="eastAsia"/>
          </w:rPr>
          <w:t xml:space="preserve">) </w:t>
        </w:r>
      </w:ins>
      <w:ins w:id="631" w:author="De Liu" w:date="2019-01-03T01:53:00Z">
        <w:r w:rsidR="00806B62">
          <w:t>from</w:t>
        </w:r>
      </w:ins>
      <w:ins w:id="632" w:author="De Liu" w:date="2019-01-03T01:50:00Z">
        <w:r w:rsidR="00806B62">
          <w:t xml:space="preserve"> </w:t>
        </w:r>
      </w:ins>
      <w:ins w:id="633" w:author="De Liu" w:date="2019-01-04T15:44:00Z">
        <w:del w:id="634" w:author="Windows User" w:date="2019-01-06T11:13:00Z">
          <w:r w:rsidR="000C16D6" w:rsidDel="008B76DA">
            <w:delText xml:space="preserve">all </w:delText>
          </w:r>
        </w:del>
      </w:ins>
      <w:ins w:id="635" w:author="De Liu" w:date="2019-01-03T01:57:00Z">
        <w:del w:id="636" w:author="Windows User" w:date="2019-01-06T11:13:00Z">
          <w:r w:rsidR="00806B62" w:rsidDel="008B76DA">
            <w:delText>segments produced by</w:delText>
          </w:r>
        </w:del>
      </w:ins>
      <w:ins w:id="637" w:author="De Liu" w:date="2019-01-03T01:52:00Z">
        <w:del w:id="638" w:author="Windows User" w:date="2019-01-06T11:13:00Z">
          <w:r w:rsidR="00806B62" w:rsidDel="008B76DA">
            <w:delText xml:space="preserve"> </w:delText>
          </w:r>
        </w:del>
      </w:ins>
      <w:ins w:id="639" w:author="De Liu" w:date="2019-01-03T01:57:00Z">
        <w:r w:rsidR="00806B62">
          <w:t xml:space="preserve">the </w:t>
        </w:r>
      </w:ins>
      <w:ins w:id="640" w:author="De Liu" w:date="2019-01-03T01:50:00Z">
        <w:r w:rsidR="00806B62">
          <w:t>training set</w:t>
        </w:r>
      </w:ins>
      <w:r>
        <w:t xml:space="preserve">. </w:t>
      </w:r>
      <w:ins w:id="641" w:author="Windows User" w:date="2019-01-06T11:14:00Z">
        <w:del w:id="642" w:author="Yiting Guo" w:date="2019-01-10T15:44:00Z">
          <w:r w:rsidR="009C3800" w:rsidRPr="00705093" w:rsidDel="00705093">
            <w:rPr>
              <w:rPrChange w:id="643" w:author="Yiting Guo" w:date="2019-01-10T15:44:00Z">
                <w:rPr/>
              </w:rPrChange>
            </w:rPr>
            <w:delText>We created the test</w:delText>
          </w:r>
        </w:del>
      </w:ins>
      <w:ins w:id="644" w:author="Windows User" w:date="2019-01-06T22:29:00Z">
        <w:del w:id="645" w:author="Yiting Guo" w:date="2019-01-10T15:44:00Z">
          <w:r w:rsidR="003E74FE" w:rsidRPr="00705093" w:rsidDel="00705093">
            <w:rPr>
              <w:rPrChange w:id="646" w:author="Yiting Guo" w:date="2019-01-10T15:44:00Z">
                <w:rPr/>
              </w:rPrChange>
            </w:rPr>
            <w:delText>ing</w:delText>
          </w:r>
        </w:del>
      </w:ins>
      <w:ins w:id="647" w:author="Windows User" w:date="2019-01-06T11:14:00Z">
        <w:del w:id="648" w:author="Yiting Guo" w:date="2019-01-10T15:44:00Z">
          <w:r w:rsidR="009C3800" w:rsidRPr="00705093" w:rsidDel="00705093">
            <w:rPr>
              <w:rPrChange w:id="649" w:author="Yiting Guo" w:date="2019-01-10T15:44:00Z">
                <w:rPr/>
              </w:rPrChange>
            </w:rPr>
            <w:delText xml:space="preserve"> data f</w:delText>
          </w:r>
        </w:del>
      </w:ins>
      <w:del w:id="650" w:author="Yiting Guo" w:date="2019-01-10T15:44:00Z">
        <w:r w:rsidRPr="00705093" w:rsidDel="00705093">
          <w:rPr>
            <w:rPrChange w:id="651" w:author="Yiting Guo" w:date="2019-01-10T15:44:00Z">
              <w:rPr/>
            </w:rPrChange>
          </w:rPr>
          <w:delText xml:space="preserve">Our test </w:delText>
        </w:r>
        <w:r w:rsidR="00032797" w:rsidRPr="00705093" w:rsidDel="00705093">
          <w:rPr>
            <w:rPrChange w:id="652" w:author="Yiting Guo" w:date="2019-01-10T15:44:00Z">
              <w:rPr/>
            </w:rPrChange>
          </w:rPr>
          <w:delText>data</w:delText>
        </w:r>
      </w:del>
      <w:ins w:id="653" w:author="De Liu" w:date="2019-01-03T01:57:00Z">
        <w:del w:id="654" w:author="Yiting Guo" w:date="2019-01-10T15:44:00Z">
          <w:r w:rsidR="00806B62" w:rsidRPr="00705093" w:rsidDel="00705093">
            <w:rPr>
              <w:rPrChange w:id="655" w:author="Yiting Guo" w:date="2019-01-10T15:44:00Z">
                <w:rPr/>
              </w:rPrChange>
            </w:rPr>
            <w:delText xml:space="preserve"> </w:delText>
          </w:r>
        </w:del>
      </w:ins>
      <w:del w:id="656" w:author="Yiting Guo" w:date="2019-01-10T15:44:00Z">
        <w:r w:rsidRPr="00705093" w:rsidDel="00705093">
          <w:rPr>
            <w:rPrChange w:id="657" w:author="Yiting Guo" w:date="2019-01-10T15:44:00Z">
              <w:rPr/>
            </w:rPrChange>
          </w:rPr>
          <w:delText xml:space="preserve">set comes from </w:delText>
        </w:r>
        <w:commentRangeStart w:id="658"/>
        <w:r w:rsidRPr="00705093" w:rsidDel="00705093">
          <w:rPr>
            <w:rPrChange w:id="659" w:author="Yiting Guo" w:date="2019-01-10T15:44:00Z">
              <w:rPr/>
            </w:rPrChange>
          </w:rPr>
          <w:delText xml:space="preserve">20 </w:delText>
        </w:r>
      </w:del>
      <w:ins w:id="660" w:author="Windows User" w:date="2019-01-06T11:14:00Z">
        <w:del w:id="661" w:author="Yiting Guo" w:date="2019-01-10T15:44:00Z">
          <w:r w:rsidR="009C3800" w:rsidRPr="00705093" w:rsidDel="00705093">
            <w:rPr>
              <w:rPrChange w:id="662" w:author="Yiting Guo" w:date="2019-01-10T15:44:00Z">
                <w:rPr/>
              </w:rPrChange>
            </w:rPr>
            <w:delText xml:space="preserve">twenty </w:delText>
          </w:r>
        </w:del>
      </w:ins>
      <w:del w:id="663" w:author="Yiting Guo" w:date="2019-01-10T15:44:00Z">
        <w:r w:rsidRPr="00705093" w:rsidDel="00705093">
          <w:rPr>
            <w:rPrChange w:id="664" w:author="Yiting Guo" w:date="2019-01-10T15:44:00Z">
              <w:rPr/>
            </w:rPrChange>
          </w:rPr>
          <w:delText>out-of-sample service calls.</w:delText>
        </w:r>
        <w:commentRangeEnd w:id="658"/>
        <w:r w:rsidR="00806B62" w:rsidRPr="00705093" w:rsidDel="00705093">
          <w:rPr>
            <w:rStyle w:val="ac"/>
            <w:rPrChange w:id="665" w:author="Yiting Guo" w:date="2019-01-10T15:44:00Z">
              <w:rPr>
                <w:rStyle w:val="ac"/>
              </w:rPr>
            </w:rPrChange>
          </w:rPr>
          <w:commentReference w:id="658"/>
        </w:r>
        <w:r w:rsidRPr="00705093" w:rsidDel="00705093">
          <w:rPr>
            <w:rPrChange w:id="666" w:author="Yiting Guo" w:date="2019-01-10T15:44:00Z">
              <w:rPr/>
            </w:rPrChange>
          </w:rPr>
          <w:delText xml:space="preserve"> These calls</w:delText>
        </w:r>
      </w:del>
      <w:ins w:id="667" w:author="De Liu" w:date="2019-01-03T15:46:00Z">
        <w:del w:id="668" w:author="Yiting Guo" w:date="2019-01-10T15:44:00Z">
          <w:r w:rsidR="0001033D" w:rsidRPr="00705093" w:rsidDel="00705093">
            <w:rPr>
              <w:rPrChange w:id="669" w:author="Yiting Guo" w:date="2019-01-10T15:44:00Z">
                <w:rPr/>
              </w:rPrChange>
            </w:rPr>
            <w:delText>, which</w:delText>
          </w:r>
        </w:del>
      </w:ins>
      <w:del w:id="670" w:author="Yiting Guo" w:date="2019-01-10T15:44:00Z">
        <w:r w:rsidRPr="00705093" w:rsidDel="00705093">
          <w:rPr>
            <w:rPrChange w:id="671" w:author="Yiting Guo" w:date="2019-01-10T15:44:00Z">
              <w:rPr/>
            </w:rPrChange>
          </w:rPr>
          <w:delText xml:space="preserve"> are split into</w:delText>
        </w:r>
      </w:del>
      <w:ins w:id="672" w:author="De Liu" w:date="2019-01-03T01:58:00Z">
        <w:del w:id="673" w:author="Yiting Guo" w:date="2019-01-10T15:44:00Z">
          <w:r w:rsidR="00806B62" w:rsidRPr="00705093" w:rsidDel="00705093">
            <w:rPr>
              <w:rPrChange w:id="674" w:author="Yiting Guo" w:date="2019-01-10T15:44:00Z">
                <w:rPr/>
              </w:rPrChange>
            </w:rPr>
            <w:delText>produce</w:delText>
          </w:r>
        </w:del>
      </w:ins>
      <w:del w:id="675" w:author="Yiting Guo" w:date="2019-01-10T15:44:00Z">
        <w:r w:rsidRPr="00705093" w:rsidDel="00705093">
          <w:rPr>
            <w:rPrChange w:id="676" w:author="Yiting Guo" w:date="2019-01-10T15:44:00Z">
              <w:rPr/>
            </w:rPrChange>
          </w:rPr>
          <w:delText xml:space="preserve"> around </w:delText>
        </w:r>
      </w:del>
      <w:ins w:id="677" w:author="Windows User" w:date="2019-01-06T11:15:00Z">
        <w:del w:id="678" w:author="Yiting Guo" w:date="2019-01-10T15:44:00Z">
          <w:r w:rsidR="009C3800" w:rsidRPr="00705093" w:rsidDel="00705093">
            <w:rPr>
              <w:rPrChange w:id="679" w:author="Yiting Guo" w:date="2019-01-10T15:44:00Z">
                <w:rPr/>
              </w:rPrChange>
            </w:rPr>
            <w:delText xml:space="preserve">containing </w:delText>
          </w:r>
        </w:del>
      </w:ins>
      <w:del w:id="680" w:author="Yiting Guo" w:date="2019-01-10T15:44:00Z">
        <w:r w:rsidRPr="00705093" w:rsidDel="00705093">
          <w:rPr>
            <w:rPrChange w:id="681" w:author="Yiting Guo" w:date="2019-01-10T15:44:00Z">
              <w:rPr/>
            </w:rPrChange>
          </w:rPr>
          <w:delText>2</w:delText>
        </w:r>
      </w:del>
      <w:ins w:id="682" w:author="Windows User" w:date="2019-01-06T11:15:00Z">
        <w:del w:id="683" w:author="Yiting Guo" w:date="2019-01-10T15:44:00Z">
          <w:r w:rsidR="009C3800" w:rsidRPr="00705093" w:rsidDel="00705093">
            <w:rPr>
              <w:rPrChange w:id="684" w:author="Yiting Guo" w:date="2019-01-10T15:44:00Z">
                <w:rPr/>
              </w:rPrChange>
            </w:rPr>
            <w:delText>,</w:delText>
          </w:r>
        </w:del>
      </w:ins>
      <w:del w:id="685" w:author="Yiting Guo" w:date="2019-01-10T15:44:00Z">
        <w:r w:rsidRPr="00705093" w:rsidDel="00705093">
          <w:rPr>
            <w:rPrChange w:id="686" w:author="Yiting Guo" w:date="2019-01-10T15:44:00Z">
              <w:rPr/>
            </w:rPrChange>
          </w:rPr>
          <w:delText>100 segments after the pre-processing module,</w:delText>
        </w:r>
      </w:del>
      <w:ins w:id="687" w:author="Windows User" w:date="2019-01-06T11:15:00Z">
        <w:del w:id="688" w:author="Yiting Guo" w:date="2019-01-10T15:44:00Z">
          <w:r w:rsidR="009C3800" w:rsidRPr="00705093" w:rsidDel="00705093">
            <w:rPr>
              <w:rPrChange w:id="689" w:author="Yiting Guo" w:date="2019-01-10T15:44:00Z">
                <w:rPr/>
              </w:rPrChange>
            </w:rPr>
            <w:delText>, among which</w:delText>
          </w:r>
        </w:del>
      </w:ins>
      <w:ins w:id="690" w:author="De Liu" w:date="2019-01-03T15:46:00Z">
        <w:del w:id="691" w:author="Yiting Guo" w:date="2019-01-10T15:44:00Z">
          <w:r w:rsidR="0001033D" w:rsidRPr="00705093" w:rsidDel="00705093">
            <w:rPr>
              <w:rPrChange w:id="692" w:author="Yiting Guo" w:date="2019-01-10T15:44:00Z">
                <w:rPr/>
              </w:rPrChange>
            </w:rPr>
            <w:delText>.</w:delText>
          </w:r>
        </w:del>
      </w:ins>
      <w:del w:id="693" w:author="Yiting Guo" w:date="2019-01-10T15:44:00Z">
        <w:r w:rsidRPr="00705093" w:rsidDel="00705093">
          <w:rPr>
            <w:rPrChange w:id="694" w:author="Yiting Guo" w:date="2019-01-10T15:44:00Z">
              <w:rPr/>
            </w:rPrChange>
          </w:rPr>
          <w:delText xml:space="preserve"> 15.88</w:delText>
        </w:r>
      </w:del>
      <w:ins w:id="695" w:author="Windows User" w:date="2019-01-06T11:15:00Z">
        <w:del w:id="696" w:author="Yiting Guo" w:date="2019-01-10T15:44:00Z">
          <w:r w:rsidR="009C3800" w:rsidRPr="00705093" w:rsidDel="00705093">
            <w:rPr>
              <w:rPrChange w:id="697" w:author="Yiting Guo" w:date="2019-01-10T15:44:00Z">
                <w:rPr/>
              </w:rPrChange>
            </w:rPr>
            <w:delText xml:space="preserve"> percent are negative segments. </w:delText>
          </w:r>
        </w:del>
      </w:ins>
      <w:ins w:id="698" w:author="Windows User" w:date="2019-01-06T11:16:00Z">
        <w:r w:rsidR="009C3800" w:rsidRPr="00705093">
          <w:rPr>
            <w:rPrChange w:id="699" w:author="Yiting Guo" w:date="2019-01-10T15:44:00Z">
              <w:rPr/>
            </w:rPrChange>
          </w:rPr>
          <w:t xml:space="preserve">We </w:t>
        </w:r>
      </w:ins>
      <w:ins w:id="700" w:author="Windows User" w:date="2019-01-06T19:56:00Z">
        <w:r w:rsidR="00D44F08" w:rsidRPr="00705093">
          <w:rPr>
            <w:rPrChange w:id="701" w:author="Yiting Guo" w:date="2019-01-10T15:44:00Z">
              <w:rPr/>
            </w:rPrChange>
          </w:rPr>
          <w:t>arranged</w:t>
        </w:r>
      </w:ins>
      <w:ins w:id="702" w:author="Windows User" w:date="2019-01-06T11:16:00Z">
        <w:r w:rsidR="009C3800" w:rsidRPr="00705093">
          <w:rPr>
            <w:rPrChange w:id="703" w:author="Yiting Guo" w:date="2019-01-10T15:44:00Z">
              <w:rPr/>
            </w:rPrChange>
          </w:rPr>
          <w:t xml:space="preserve"> </w:t>
        </w:r>
      </w:ins>
      <w:ins w:id="704" w:author="Windows User" w:date="2019-01-06T22:30:00Z">
        <w:r w:rsidR="003E74FE" w:rsidRPr="00705093">
          <w:rPr>
            <w:rPrChange w:id="705" w:author="Yiting Guo" w:date="2019-01-10T15:44:00Z">
              <w:rPr/>
            </w:rPrChange>
          </w:rPr>
          <w:t xml:space="preserve">the training and testing </w:t>
        </w:r>
      </w:ins>
      <w:ins w:id="706" w:author="Windows User" w:date="2019-01-06T11:16:00Z">
        <w:r w:rsidR="009C3800" w:rsidRPr="00705093">
          <w:rPr>
            <w:rPrChange w:id="707" w:author="Yiting Guo" w:date="2019-01-10T15:44:00Z">
              <w:rPr/>
            </w:rPrChange>
          </w:rPr>
          <w:t xml:space="preserve">data </w:t>
        </w:r>
        <w:del w:id="708" w:author="Yiting Guo" w:date="2019-01-10T15:44:00Z">
          <w:r w:rsidR="009C3800" w:rsidRPr="00705093" w:rsidDel="00705093">
            <w:rPr>
              <w:rPrChange w:id="709" w:author="Yiting Guo" w:date="2019-01-10T15:44:00Z">
                <w:rPr/>
              </w:rPrChange>
            </w:rPr>
            <w:delText xml:space="preserve">for </w:delText>
          </w:r>
        </w:del>
      </w:ins>
      <w:ins w:id="710" w:author="Windows User" w:date="2019-01-06T22:29:00Z">
        <w:del w:id="711" w:author="Yiting Guo" w:date="2019-01-10T15:44:00Z">
          <w:r w:rsidR="003E74FE" w:rsidRPr="00705093" w:rsidDel="00705093">
            <w:rPr>
              <w:rPrChange w:id="712" w:author="Yiting Guo" w:date="2019-01-10T15:44:00Z">
                <w:rPr/>
              </w:rPrChange>
            </w:rPr>
            <w:delText xml:space="preserve">the </w:delText>
          </w:r>
        </w:del>
      </w:ins>
      <w:ins w:id="713" w:author="Windows User" w:date="2019-01-06T11:17:00Z">
        <w:r w:rsidR="009C3800" w:rsidRPr="00705093">
          <w:rPr>
            <w:rPrChange w:id="714" w:author="Yiting Guo" w:date="2019-01-10T15:44:00Z">
              <w:rPr/>
            </w:rPrChange>
          </w:rPr>
          <w:t>linguistic models in a similar way.</w:t>
        </w:r>
      </w:ins>
      <w:ins w:id="715" w:author="Yiting Guo" w:date="2019-01-10T15:47:00Z">
        <w:r w:rsidR="00705093">
          <w:t xml:space="preserve"> Acoustic model</w:t>
        </w:r>
      </w:ins>
      <w:ins w:id="716" w:author="Yiting Guo" w:date="2019-01-10T15:51:00Z">
        <w:r w:rsidR="00CA5EC6">
          <w:t>s</w:t>
        </w:r>
      </w:ins>
      <w:ins w:id="717" w:author="Yiting Guo" w:date="2019-01-10T15:47:00Z">
        <w:r w:rsidR="00705093">
          <w:t xml:space="preserve"> and linguistic model</w:t>
        </w:r>
      </w:ins>
      <w:ins w:id="718" w:author="Yiting Guo" w:date="2019-01-10T15:51:00Z">
        <w:r w:rsidR="00CA5EC6">
          <w:t>s</w:t>
        </w:r>
      </w:ins>
      <w:ins w:id="719" w:author="Yiting Guo" w:date="2019-01-10T15:47:00Z">
        <w:r w:rsidR="00705093">
          <w:t xml:space="preserve"> sha</w:t>
        </w:r>
      </w:ins>
      <w:ins w:id="720" w:author="Yiting Guo" w:date="2019-01-10T15:48:00Z">
        <w:r w:rsidR="00705093">
          <w:t>re the same validation set and test set</w:t>
        </w:r>
      </w:ins>
      <w:ins w:id="721" w:author="Yiting Guo" w:date="2019-01-10T15:50:00Z">
        <w:r w:rsidR="00CA5EC6">
          <w:t xml:space="preserve"> for model comparison. In</w:t>
        </w:r>
      </w:ins>
      <w:ins w:id="722" w:author="Yiting Guo" w:date="2019-01-10T15:51:00Z">
        <w:r w:rsidR="00CA5EC6">
          <w:t xml:space="preserve"> validation and testing, </w:t>
        </w:r>
      </w:ins>
      <w:ins w:id="723" w:author="Yiting Guo" w:date="2019-01-10T15:48:00Z">
        <w:r w:rsidR="00705093">
          <w:t xml:space="preserve">the label is a combination of “acoustic label” and “linguistic label” </w:t>
        </w:r>
      </w:ins>
      <w:ins w:id="724" w:author="Yiting Guo" w:date="2019-01-10T15:49:00Z">
        <w:r w:rsidR="00705093">
          <w:t>(</w:t>
        </w:r>
      </w:ins>
      <w:ins w:id="725" w:author="Yiting Guo" w:date="2019-01-10T15:52:00Z">
        <w:r w:rsidR="00CA5EC6">
          <w:t>i.e., either “acoustic label” or “linguistic label” is negative, the label is negative</w:t>
        </w:r>
      </w:ins>
      <w:ins w:id="726" w:author="Yiting Guo" w:date="2019-01-10T15:49:00Z">
        <w:r w:rsidR="00705093">
          <w:t>)</w:t>
        </w:r>
      </w:ins>
      <w:ins w:id="727" w:author="Windows User" w:date="2019-01-06T11:17:00Z">
        <w:del w:id="728" w:author="Yiting Guo" w:date="2019-01-10T15:47:00Z">
          <w:r w:rsidR="009C3800" w:rsidDel="00705093">
            <w:rPr>
              <w:rFonts w:hint="eastAsia"/>
            </w:rPr>
            <w:delText xml:space="preserve"> </w:delText>
          </w:r>
        </w:del>
      </w:ins>
      <w:ins w:id="729" w:author="Yiting Guo" w:date="2019-01-10T15:45:00Z">
        <w:r w:rsidR="00705093">
          <w:t xml:space="preserve">. </w:t>
        </w:r>
      </w:ins>
      <w:ins w:id="730" w:author="Windows User" w:date="2019-01-06T22:30:00Z">
        <w:r w:rsidR="003E74FE">
          <w:t xml:space="preserve">The next section presents the results. </w:t>
        </w:r>
      </w:ins>
    </w:p>
    <w:p w14:paraId="093C5DD6" w14:textId="77777777" w:rsidR="00675CE0" w:rsidRDefault="00675CE0">
      <w:pPr>
        <w:widowControl/>
        <w:spacing w:line="240" w:lineRule="auto"/>
        <w:rPr>
          <w:ins w:id="731" w:author="Yiting Guo" w:date="2019-01-10T16:02:00Z"/>
        </w:rPr>
        <w:pPrChange w:id="732" w:author="Yiting Guo" w:date="2019-01-10T16:02:00Z">
          <w:pPr>
            <w:ind w:firstLine="420"/>
          </w:pPr>
        </w:pPrChange>
      </w:pPr>
    </w:p>
    <w:p w14:paraId="5EE40401" w14:textId="77777777" w:rsidR="00675CE0" w:rsidRDefault="00675CE0">
      <w:pPr>
        <w:widowControl/>
        <w:spacing w:line="240" w:lineRule="auto"/>
        <w:rPr>
          <w:ins w:id="733" w:author="Yiting Guo" w:date="2019-01-10T16:02:00Z"/>
        </w:rPr>
        <w:pPrChange w:id="734" w:author="Yiting Guo" w:date="2019-01-10T16:02:00Z">
          <w:pPr>
            <w:ind w:firstLine="420"/>
          </w:pPr>
        </w:pPrChange>
      </w:pPr>
    </w:p>
    <w:p w14:paraId="1C90C1C9" w14:textId="77777777" w:rsidR="00675CE0" w:rsidRDefault="00675CE0">
      <w:pPr>
        <w:widowControl/>
        <w:spacing w:line="240" w:lineRule="auto"/>
        <w:rPr>
          <w:ins w:id="735" w:author="Yiting Guo" w:date="2019-01-10T16:02:00Z"/>
        </w:rPr>
        <w:pPrChange w:id="736" w:author="Yiting Guo" w:date="2019-01-10T16:02:00Z">
          <w:pPr>
            <w:ind w:firstLine="420"/>
          </w:pPr>
        </w:pPrChange>
      </w:pPr>
    </w:p>
    <w:p w14:paraId="3BF02ED2" w14:textId="77777777" w:rsidR="00675CE0" w:rsidRDefault="00675CE0">
      <w:pPr>
        <w:widowControl/>
        <w:spacing w:line="240" w:lineRule="auto"/>
        <w:rPr>
          <w:ins w:id="737" w:author="Yiting Guo" w:date="2019-01-10T16:02:00Z"/>
        </w:rPr>
        <w:pPrChange w:id="738" w:author="Yiting Guo" w:date="2019-01-10T16:02:00Z">
          <w:pPr>
            <w:ind w:firstLine="420"/>
          </w:pPr>
        </w:pPrChange>
      </w:pPr>
    </w:p>
    <w:p w14:paraId="2E8FC40C" w14:textId="77777777" w:rsidR="00675CE0" w:rsidRDefault="00675CE0">
      <w:pPr>
        <w:widowControl/>
        <w:spacing w:line="240" w:lineRule="auto"/>
        <w:rPr>
          <w:ins w:id="739" w:author="Yiting Guo" w:date="2019-01-10T16:02:00Z"/>
        </w:rPr>
        <w:pPrChange w:id="740" w:author="Yiting Guo" w:date="2019-01-10T16:02:00Z">
          <w:pPr>
            <w:ind w:firstLine="420"/>
          </w:pPr>
        </w:pPrChange>
      </w:pPr>
    </w:p>
    <w:p w14:paraId="4D32D483" w14:textId="77777777" w:rsidR="00675CE0" w:rsidRDefault="00675CE0">
      <w:pPr>
        <w:widowControl/>
        <w:spacing w:line="240" w:lineRule="auto"/>
        <w:rPr>
          <w:ins w:id="741" w:author="Yiting Guo" w:date="2019-01-10T16:02:00Z"/>
        </w:rPr>
        <w:pPrChange w:id="742" w:author="Yiting Guo" w:date="2019-01-10T16:02:00Z">
          <w:pPr>
            <w:ind w:firstLine="420"/>
          </w:pPr>
        </w:pPrChange>
      </w:pPr>
    </w:p>
    <w:p w14:paraId="2A38B7FE" w14:textId="77777777" w:rsidR="00675CE0" w:rsidRDefault="00675CE0">
      <w:pPr>
        <w:widowControl/>
        <w:spacing w:line="240" w:lineRule="auto"/>
        <w:rPr>
          <w:ins w:id="743" w:author="Yiting Guo" w:date="2019-01-10T16:02:00Z"/>
        </w:rPr>
        <w:pPrChange w:id="744" w:author="Yiting Guo" w:date="2019-01-10T16:02:00Z">
          <w:pPr>
            <w:ind w:firstLine="420"/>
          </w:pPr>
        </w:pPrChange>
      </w:pPr>
    </w:p>
    <w:p w14:paraId="65DDDEB0" w14:textId="77777777" w:rsidR="00675CE0" w:rsidRDefault="00675CE0">
      <w:pPr>
        <w:widowControl/>
        <w:spacing w:line="240" w:lineRule="auto"/>
        <w:rPr>
          <w:ins w:id="745" w:author="Yiting Guo" w:date="2019-01-10T16:02:00Z"/>
        </w:rPr>
        <w:pPrChange w:id="746" w:author="Yiting Guo" w:date="2019-01-10T16:02:00Z">
          <w:pPr>
            <w:ind w:firstLine="420"/>
          </w:pPr>
        </w:pPrChange>
      </w:pPr>
    </w:p>
    <w:p w14:paraId="232D456D" w14:textId="2C3A45A3" w:rsidR="00675CE0" w:rsidRDefault="00675CE0">
      <w:pPr>
        <w:widowControl/>
        <w:spacing w:line="240" w:lineRule="auto"/>
        <w:rPr>
          <w:ins w:id="747" w:author="Yiting Guo" w:date="2019-01-10T16:03:00Z"/>
        </w:rPr>
        <w:pPrChange w:id="748" w:author="Yiting Guo" w:date="2019-01-10T16:02:00Z">
          <w:pPr>
            <w:ind w:firstLine="420"/>
          </w:pPr>
        </w:pPrChange>
      </w:pPr>
      <w:ins w:id="749" w:author="Yiting Guo" w:date="2019-01-10T16:02:00Z">
        <w:r>
          <w:br w:type="page"/>
        </w:r>
      </w:ins>
    </w:p>
    <w:p w14:paraId="528E4A7E" w14:textId="3E804886" w:rsidR="00675CE0" w:rsidRPr="00675CE0" w:rsidRDefault="00675CE0">
      <w:pPr>
        <w:widowControl/>
        <w:spacing w:line="240" w:lineRule="auto"/>
        <w:rPr>
          <w:rFonts w:eastAsia="宋体" w:cs="Times New Roman"/>
          <w:rPrChange w:id="750" w:author="Yiting Guo" w:date="2019-01-10T16:02:00Z">
            <w:rPr/>
          </w:rPrChange>
        </w:rPr>
        <w:pPrChange w:id="751" w:author="Yiting Guo" w:date="2019-01-10T16:02:00Z">
          <w:pPr>
            <w:ind w:firstLine="420"/>
          </w:pPr>
        </w:pPrChange>
      </w:pPr>
      <w:ins w:id="752" w:author="Yiting Guo" w:date="2019-01-10T16:03:00Z">
        <w:r>
          <w:lastRenderedPageBreak/>
          <w:t>Table ** Segment numbers of train, validation and test set</w:t>
        </w:r>
      </w:ins>
    </w:p>
    <w:tbl>
      <w:tblPr>
        <w:tblW w:w="6381" w:type="dxa"/>
        <w:jc w:val="center"/>
        <w:tblLook w:val="04A0" w:firstRow="1" w:lastRow="0" w:firstColumn="1" w:lastColumn="0" w:noHBand="0" w:noVBand="1"/>
        <w:tblPrChange w:id="753" w:author="Yiting Guo" w:date="2019-01-10T15:41:00Z">
          <w:tblPr>
            <w:tblW w:w="6282" w:type="dxa"/>
            <w:jc w:val="center"/>
            <w:tblLook w:val="04A0" w:firstRow="1" w:lastRow="0" w:firstColumn="1" w:lastColumn="0" w:noHBand="0" w:noVBand="1"/>
          </w:tblPr>
        </w:tblPrChange>
      </w:tblPr>
      <w:tblGrid>
        <w:gridCol w:w="2739"/>
        <w:gridCol w:w="1142"/>
        <w:gridCol w:w="1460"/>
        <w:gridCol w:w="1040"/>
        <w:tblGridChange w:id="754">
          <w:tblGrid>
            <w:gridCol w:w="2640"/>
            <w:gridCol w:w="1142"/>
            <w:gridCol w:w="1460"/>
            <w:gridCol w:w="1040"/>
          </w:tblGrid>
        </w:tblGridChange>
      </w:tblGrid>
      <w:tr w:rsidR="009B5292" w:rsidRPr="00B963AB" w:rsidDel="00CA5EC6" w14:paraId="34777574" w14:textId="7EDE0A55" w:rsidTr="00705093">
        <w:trPr>
          <w:trHeight w:val="280"/>
          <w:jc w:val="center"/>
          <w:del w:id="755" w:author="Yiting Guo" w:date="2019-01-10T15:52:00Z"/>
          <w:trPrChange w:id="756" w:author="Yiting Guo" w:date="2019-01-10T15:41:00Z">
            <w:trPr>
              <w:trHeight w:val="280"/>
              <w:jc w:val="center"/>
            </w:trPr>
          </w:trPrChange>
        </w:trPr>
        <w:tc>
          <w:tcPr>
            <w:tcW w:w="2739"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757" w:author="Yiting Guo" w:date="2019-01-10T15:41:00Z">
              <w:tcPr>
                <w:tcW w:w="2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743F0FB1" w14:textId="7CCCC7CB" w:rsidR="009B5292" w:rsidRPr="00B963AB" w:rsidDel="00CA5EC6" w:rsidRDefault="009B5292" w:rsidP="00955EE0">
            <w:pPr>
              <w:widowControl/>
              <w:spacing w:line="240" w:lineRule="auto"/>
              <w:rPr>
                <w:del w:id="758" w:author="Yiting Guo" w:date="2019-01-10T15:52:00Z"/>
                <w:rFonts w:ascii="等线" w:eastAsia="等线" w:hAnsi="等线" w:cs="宋体"/>
                <w:color w:val="000000"/>
                <w:kern w:val="0"/>
              </w:rPr>
            </w:pPr>
            <w:del w:id="759" w:author="Yiting Guo" w:date="2019-01-10T15:52:00Z">
              <w:r w:rsidRPr="00B963AB" w:rsidDel="00CA5EC6">
                <w:rPr>
                  <w:rFonts w:ascii="等线" w:eastAsia="等线" w:hAnsi="等线" w:cs="宋体" w:hint="eastAsia"/>
                  <w:color w:val="000000"/>
                  <w:kern w:val="0"/>
                </w:rPr>
                <w:delText xml:space="preserve">　</w:delText>
              </w:r>
            </w:del>
          </w:p>
        </w:tc>
        <w:tc>
          <w:tcPr>
            <w:tcW w:w="1142" w:type="dxa"/>
            <w:tcBorders>
              <w:top w:val="single" w:sz="4" w:space="0" w:color="auto"/>
              <w:left w:val="nil"/>
              <w:bottom w:val="single" w:sz="4" w:space="0" w:color="auto"/>
              <w:right w:val="single" w:sz="4" w:space="0" w:color="auto"/>
            </w:tcBorders>
            <w:shd w:val="clear" w:color="auto" w:fill="auto"/>
            <w:noWrap/>
            <w:vAlign w:val="center"/>
            <w:hideMark/>
            <w:tcPrChange w:id="760" w:author="Yiting Guo" w:date="2019-01-10T15:41:00Z">
              <w:tcPr>
                <w:tcW w:w="1142"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249E4F9" w14:textId="0F4788B7" w:rsidR="009B5292" w:rsidRPr="00B963AB" w:rsidDel="00CA5EC6" w:rsidRDefault="009B5292" w:rsidP="00955EE0">
            <w:pPr>
              <w:widowControl/>
              <w:spacing w:line="240" w:lineRule="auto"/>
              <w:rPr>
                <w:del w:id="761" w:author="Yiting Guo" w:date="2019-01-10T15:52:00Z"/>
                <w:rFonts w:ascii="等线" w:eastAsia="等线" w:hAnsi="等线" w:cs="宋体"/>
                <w:color w:val="000000"/>
                <w:kern w:val="0"/>
              </w:rPr>
            </w:pPr>
            <w:del w:id="762" w:author="Yiting Guo" w:date="2019-01-10T15:52:00Z">
              <w:r w:rsidRPr="00B963AB" w:rsidDel="00CA5EC6">
                <w:rPr>
                  <w:rFonts w:ascii="等线" w:eastAsia="等线" w:hAnsi="等线" w:cs="宋体" w:hint="eastAsia"/>
                  <w:color w:val="000000"/>
                  <w:kern w:val="0"/>
                </w:rPr>
                <w:delText>train set</w:delText>
              </w:r>
            </w:del>
          </w:p>
        </w:tc>
        <w:tc>
          <w:tcPr>
            <w:tcW w:w="1460" w:type="dxa"/>
            <w:tcBorders>
              <w:top w:val="single" w:sz="4" w:space="0" w:color="auto"/>
              <w:left w:val="nil"/>
              <w:bottom w:val="single" w:sz="4" w:space="0" w:color="auto"/>
              <w:right w:val="single" w:sz="4" w:space="0" w:color="auto"/>
            </w:tcBorders>
            <w:shd w:val="clear" w:color="auto" w:fill="auto"/>
            <w:noWrap/>
            <w:vAlign w:val="center"/>
            <w:hideMark/>
            <w:tcPrChange w:id="763" w:author="Yiting Guo" w:date="2019-01-10T15:41:00Z">
              <w:tcPr>
                <w:tcW w:w="146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7E1FF0B" w14:textId="36C21337" w:rsidR="009B5292" w:rsidRPr="00B963AB" w:rsidDel="00CA5EC6" w:rsidRDefault="009B5292" w:rsidP="00955EE0">
            <w:pPr>
              <w:widowControl/>
              <w:spacing w:line="240" w:lineRule="auto"/>
              <w:rPr>
                <w:del w:id="764" w:author="Yiting Guo" w:date="2019-01-10T15:52:00Z"/>
                <w:rFonts w:ascii="等线" w:eastAsia="等线" w:hAnsi="等线" w:cs="宋体"/>
                <w:color w:val="000000"/>
                <w:kern w:val="0"/>
              </w:rPr>
            </w:pPr>
            <w:del w:id="765" w:author="Yiting Guo" w:date="2019-01-10T15:52:00Z">
              <w:r w:rsidRPr="00B963AB" w:rsidDel="00CA5EC6">
                <w:rPr>
                  <w:rFonts w:ascii="等线" w:eastAsia="等线" w:hAnsi="等线" w:cs="宋体" w:hint="eastAsia"/>
                  <w:color w:val="000000"/>
                  <w:kern w:val="0"/>
                </w:rPr>
                <w:delText>validation set</w:delText>
              </w:r>
            </w:del>
          </w:p>
        </w:tc>
        <w:tc>
          <w:tcPr>
            <w:tcW w:w="1040" w:type="dxa"/>
            <w:tcBorders>
              <w:top w:val="single" w:sz="4" w:space="0" w:color="auto"/>
              <w:left w:val="nil"/>
              <w:bottom w:val="single" w:sz="4" w:space="0" w:color="auto"/>
              <w:right w:val="single" w:sz="4" w:space="0" w:color="auto"/>
            </w:tcBorders>
            <w:shd w:val="clear" w:color="auto" w:fill="auto"/>
            <w:noWrap/>
            <w:vAlign w:val="center"/>
            <w:hideMark/>
            <w:tcPrChange w:id="766" w:author="Yiting Guo" w:date="2019-01-10T15:41:00Z">
              <w:tcPr>
                <w:tcW w:w="104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140239FE" w14:textId="06CCEE49" w:rsidR="009B5292" w:rsidRPr="00B963AB" w:rsidDel="00CA5EC6" w:rsidRDefault="009B5292" w:rsidP="00955EE0">
            <w:pPr>
              <w:widowControl/>
              <w:spacing w:line="240" w:lineRule="auto"/>
              <w:rPr>
                <w:del w:id="767" w:author="Yiting Guo" w:date="2019-01-10T15:52:00Z"/>
                <w:rFonts w:ascii="等线" w:eastAsia="等线" w:hAnsi="等线" w:cs="宋体"/>
                <w:color w:val="000000"/>
                <w:kern w:val="0"/>
              </w:rPr>
            </w:pPr>
            <w:del w:id="768" w:author="Yiting Guo" w:date="2019-01-10T15:52:00Z">
              <w:r w:rsidRPr="00B963AB" w:rsidDel="00CA5EC6">
                <w:rPr>
                  <w:rFonts w:ascii="等线" w:eastAsia="等线" w:hAnsi="等线" w:cs="宋体" w:hint="eastAsia"/>
                  <w:color w:val="000000"/>
                  <w:kern w:val="0"/>
                </w:rPr>
                <w:delText>test set</w:delText>
              </w:r>
            </w:del>
          </w:p>
        </w:tc>
      </w:tr>
      <w:tr w:rsidR="009B5292" w:rsidRPr="00B963AB" w:rsidDel="00CA5EC6" w14:paraId="7E6EC550" w14:textId="65A912D6" w:rsidTr="00705093">
        <w:trPr>
          <w:trHeight w:val="280"/>
          <w:jc w:val="center"/>
          <w:del w:id="769" w:author="Yiting Guo" w:date="2019-01-10T15:52:00Z"/>
          <w:trPrChange w:id="770" w:author="Yiting Guo" w:date="2019-01-10T15:41:00Z">
            <w:trPr>
              <w:trHeight w:val="280"/>
              <w:jc w:val="center"/>
            </w:trPr>
          </w:trPrChange>
        </w:trPr>
        <w:tc>
          <w:tcPr>
            <w:tcW w:w="2739" w:type="dxa"/>
            <w:tcBorders>
              <w:top w:val="nil"/>
              <w:left w:val="single" w:sz="4" w:space="0" w:color="auto"/>
              <w:bottom w:val="single" w:sz="4" w:space="0" w:color="auto"/>
              <w:right w:val="single" w:sz="4" w:space="0" w:color="auto"/>
            </w:tcBorders>
            <w:shd w:val="clear" w:color="auto" w:fill="auto"/>
            <w:noWrap/>
            <w:vAlign w:val="center"/>
            <w:hideMark/>
            <w:tcPrChange w:id="771" w:author="Yiting Guo" w:date="2019-01-10T15:41:00Z">
              <w:tcPr>
                <w:tcW w:w="264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1C8CC32" w14:textId="3C73B6A7" w:rsidR="009B5292" w:rsidRPr="00B963AB" w:rsidDel="00CA5EC6" w:rsidRDefault="009B5292" w:rsidP="00955EE0">
            <w:pPr>
              <w:widowControl/>
              <w:spacing w:line="240" w:lineRule="auto"/>
              <w:rPr>
                <w:del w:id="772" w:author="Yiting Guo" w:date="2019-01-10T15:52:00Z"/>
                <w:rFonts w:ascii="等线" w:eastAsia="等线" w:hAnsi="等线" w:cs="宋体"/>
                <w:color w:val="000000"/>
                <w:kern w:val="0"/>
              </w:rPr>
            </w:pPr>
            <w:del w:id="773" w:author="Yiting Guo" w:date="2019-01-10T15:52:00Z">
              <w:r w:rsidRPr="00B963AB" w:rsidDel="00CA5EC6">
                <w:rPr>
                  <w:rFonts w:ascii="等线" w:eastAsia="等线" w:hAnsi="等线" w:cs="宋体" w:hint="eastAsia"/>
                  <w:color w:val="000000"/>
                  <w:kern w:val="0"/>
                </w:rPr>
                <w:delText>Negative segment #</w:delText>
              </w:r>
            </w:del>
          </w:p>
        </w:tc>
        <w:tc>
          <w:tcPr>
            <w:tcW w:w="1142" w:type="dxa"/>
            <w:tcBorders>
              <w:top w:val="nil"/>
              <w:left w:val="nil"/>
              <w:bottom w:val="single" w:sz="4" w:space="0" w:color="auto"/>
              <w:right w:val="single" w:sz="4" w:space="0" w:color="auto"/>
            </w:tcBorders>
            <w:shd w:val="clear" w:color="auto" w:fill="auto"/>
            <w:noWrap/>
            <w:vAlign w:val="center"/>
            <w:hideMark/>
            <w:tcPrChange w:id="774" w:author="Yiting Guo" w:date="2019-01-10T15:41:00Z">
              <w:tcPr>
                <w:tcW w:w="1142" w:type="dxa"/>
                <w:tcBorders>
                  <w:top w:val="nil"/>
                  <w:left w:val="nil"/>
                  <w:bottom w:val="single" w:sz="4" w:space="0" w:color="auto"/>
                  <w:right w:val="single" w:sz="4" w:space="0" w:color="auto"/>
                </w:tcBorders>
                <w:shd w:val="clear" w:color="auto" w:fill="auto"/>
                <w:noWrap/>
                <w:vAlign w:val="center"/>
                <w:hideMark/>
              </w:tcPr>
            </w:tcPrChange>
          </w:tcPr>
          <w:p w14:paraId="3F4E9C8A" w14:textId="44CDB93C" w:rsidR="009B5292" w:rsidRPr="00B963AB" w:rsidDel="00CA5EC6" w:rsidRDefault="009B5292" w:rsidP="00955EE0">
            <w:pPr>
              <w:widowControl/>
              <w:spacing w:line="240" w:lineRule="auto"/>
              <w:jc w:val="right"/>
              <w:rPr>
                <w:del w:id="775" w:author="Yiting Guo" w:date="2019-01-10T15:52:00Z"/>
                <w:rFonts w:ascii="等线" w:eastAsia="等线" w:hAnsi="等线" w:cs="宋体"/>
                <w:color w:val="000000"/>
                <w:kern w:val="0"/>
              </w:rPr>
            </w:pPr>
            <w:del w:id="776" w:author="Yiting Guo" w:date="2019-01-10T15:52:00Z">
              <w:r w:rsidRPr="00B963AB" w:rsidDel="00CA5EC6">
                <w:rPr>
                  <w:rFonts w:ascii="等线" w:eastAsia="等线" w:hAnsi="等线" w:cs="宋体" w:hint="eastAsia"/>
                  <w:color w:val="000000"/>
                  <w:kern w:val="0"/>
                </w:rPr>
                <w:delText>2000</w:delText>
              </w:r>
            </w:del>
          </w:p>
        </w:tc>
        <w:tc>
          <w:tcPr>
            <w:tcW w:w="1460" w:type="dxa"/>
            <w:tcBorders>
              <w:top w:val="nil"/>
              <w:left w:val="nil"/>
              <w:bottom w:val="single" w:sz="4" w:space="0" w:color="auto"/>
              <w:right w:val="single" w:sz="4" w:space="0" w:color="auto"/>
            </w:tcBorders>
            <w:shd w:val="clear" w:color="auto" w:fill="auto"/>
            <w:noWrap/>
            <w:vAlign w:val="center"/>
            <w:hideMark/>
            <w:tcPrChange w:id="777" w:author="Yiting Guo" w:date="2019-01-10T15:41:00Z">
              <w:tcPr>
                <w:tcW w:w="1460" w:type="dxa"/>
                <w:tcBorders>
                  <w:top w:val="nil"/>
                  <w:left w:val="nil"/>
                  <w:bottom w:val="single" w:sz="4" w:space="0" w:color="auto"/>
                  <w:right w:val="single" w:sz="4" w:space="0" w:color="auto"/>
                </w:tcBorders>
                <w:shd w:val="clear" w:color="auto" w:fill="auto"/>
                <w:noWrap/>
                <w:vAlign w:val="center"/>
                <w:hideMark/>
              </w:tcPr>
            </w:tcPrChange>
          </w:tcPr>
          <w:p w14:paraId="45D83612" w14:textId="1F8C6A35" w:rsidR="009B5292" w:rsidRPr="00B963AB" w:rsidDel="00CA5EC6" w:rsidRDefault="009B5292" w:rsidP="00955EE0">
            <w:pPr>
              <w:widowControl/>
              <w:spacing w:line="240" w:lineRule="auto"/>
              <w:jc w:val="right"/>
              <w:rPr>
                <w:del w:id="778" w:author="Yiting Guo" w:date="2019-01-10T15:52:00Z"/>
                <w:rFonts w:ascii="等线" w:eastAsia="等线" w:hAnsi="等线" w:cs="宋体"/>
                <w:color w:val="000000"/>
                <w:kern w:val="0"/>
              </w:rPr>
            </w:pPr>
            <w:del w:id="779" w:author="Yiting Guo" w:date="2019-01-10T15:52:00Z">
              <w:r w:rsidRPr="00B963AB" w:rsidDel="00CA5EC6">
                <w:rPr>
                  <w:rFonts w:ascii="等线" w:eastAsia="等线" w:hAnsi="等线" w:cs="宋体" w:hint="eastAsia"/>
                  <w:color w:val="000000"/>
                  <w:kern w:val="0"/>
                </w:rPr>
                <w:delText>600</w:delText>
              </w:r>
            </w:del>
          </w:p>
        </w:tc>
        <w:tc>
          <w:tcPr>
            <w:tcW w:w="1040" w:type="dxa"/>
            <w:tcBorders>
              <w:top w:val="nil"/>
              <w:left w:val="nil"/>
              <w:bottom w:val="single" w:sz="4" w:space="0" w:color="auto"/>
              <w:right w:val="single" w:sz="4" w:space="0" w:color="auto"/>
            </w:tcBorders>
            <w:shd w:val="clear" w:color="auto" w:fill="auto"/>
            <w:noWrap/>
            <w:vAlign w:val="center"/>
            <w:hideMark/>
            <w:tcPrChange w:id="780" w:author="Yiting Guo" w:date="2019-01-10T15:41:00Z">
              <w:tcPr>
                <w:tcW w:w="1040" w:type="dxa"/>
                <w:tcBorders>
                  <w:top w:val="nil"/>
                  <w:left w:val="nil"/>
                  <w:bottom w:val="single" w:sz="4" w:space="0" w:color="auto"/>
                  <w:right w:val="single" w:sz="4" w:space="0" w:color="auto"/>
                </w:tcBorders>
                <w:shd w:val="clear" w:color="auto" w:fill="auto"/>
                <w:noWrap/>
                <w:vAlign w:val="center"/>
                <w:hideMark/>
              </w:tcPr>
            </w:tcPrChange>
          </w:tcPr>
          <w:p w14:paraId="129F2583" w14:textId="7028BB5F" w:rsidR="009B5292" w:rsidRPr="00B963AB" w:rsidDel="00CA5EC6" w:rsidRDefault="009B5292" w:rsidP="00864AA1">
            <w:pPr>
              <w:widowControl/>
              <w:spacing w:line="240" w:lineRule="auto"/>
              <w:jc w:val="right"/>
              <w:rPr>
                <w:del w:id="781" w:author="Yiting Guo" w:date="2019-01-10T15:52:00Z"/>
                <w:rFonts w:ascii="等线" w:eastAsia="等线" w:hAnsi="等线" w:cs="宋体"/>
                <w:color w:val="000000"/>
                <w:kern w:val="0"/>
              </w:rPr>
            </w:pPr>
            <w:del w:id="782" w:author="Yiting Guo" w:date="2019-01-10T15:52:00Z">
              <w:r w:rsidRPr="00B963AB" w:rsidDel="00CA5EC6">
                <w:rPr>
                  <w:rFonts w:ascii="等线" w:eastAsia="等线" w:hAnsi="等线" w:cs="宋体" w:hint="eastAsia"/>
                  <w:color w:val="000000"/>
                  <w:kern w:val="0"/>
                </w:rPr>
                <w:delText>32</w:delText>
              </w:r>
              <w:r w:rsidR="00864AA1" w:rsidDel="00CA5EC6">
                <w:rPr>
                  <w:rFonts w:ascii="等线" w:eastAsia="等线" w:hAnsi="等线" w:cs="宋体"/>
                  <w:color w:val="000000"/>
                  <w:kern w:val="0"/>
                </w:rPr>
                <w:delText>0</w:delText>
              </w:r>
            </w:del>
          </w:p>
        </w:tc>
      </w:tr>
      <w:tr w:rsidR="009B5292" w:rsidRPr="00B963AB" w:rsidDel="00CA5EC6" w14:paraId="4E339B92" w14:textId="338A2D79" w:rsidTr="00705093">
        <w:trPr>
          <w:trHeight w:val="280"/>
          <w:jc w:val="center"/>
          <w:del w:id="783" w:author="Yiting Guo" w:date="2019-01-10T15:52:00Z"/>
          <w:trPrChange w:id="784" w:author="Yiting Guo" w:date="2019-01-10T15:41:00Z">
            <w:trPr>
              <w:trHeight w:val="280"/>
              <w:jc w:val="center"/>
            </w:trPr>
          </w:trPrChange>
        </w:trPr>
        <w:tc>
          <w:tcPr>
            <w:tcW w:w="2739" w:type="dxa"/>
            <w:tcBorders>
              <w:top w:val="nil"/>
              <w:left w:val="single" w:sz="4" w:space="0" w:color="auto"/>
              <w:bottom w:val="single" w:sz="4" w:space="0" w:color="auto"/>
              <w:right w:val="single" w:sz="4" w:space="0" w:color="auto"/>
            </w:tcBorders>
            <w:shd w:val="clear" w:color="auto" w:fill="auto"/>
            <w:noWrap/>
            <w:vAlign w:val="center"/>
            <w:hideMark/>
            <w:tcPrChange w:id="785" w:author="Yiting Guo" w:date="2019-01-10T15:41:00Z">
              <w:tcPr>
                <w:tcW w:w="264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A948D23" w14:textId="151CA1CD" w:rsidR="009B5292" w:rsidRPr="00B963AB" w:rsidDel="00CA5EC6" w:rsidRDefault="009B5292" w:rsidP="00955EE0">
            <w:pPr>
              <w:widowControl/>
              <w:spacing w:line="240" w:lineRule="auto"/>
              <w:rPr>
                <w:del w:id="786" w:author="Yiting Guo" w:date="2019-01-10T15:52:00Z"/>
                <w:rFonts w:ascii="等线" w:eastAsia="等线" w:hAnsi="等线" w:cs="宋体"/>
                <w:color w:val="000000"/>
                <w:kern w:val="0"/>
              </w:rPr>
            </w:pPr>
            <w:del w:id="787" w:author="Yiting Guo" w:date="2019-01-10T15:52:00Z">
              <w:r w:rsidRPr="00B963AB" w:rsidDel="00CA5EC6">
                <w:rPr>
                  <w:rFonts w:ascii="等线" w:eastAsia="等线" w:hAnsi="等线" w:cs="宋体" w:hint="eastAsia"/>
                  <w:color w:val="000000"/>
                  <w:kern w:val="0"/>
                </w:rPr>
                <w:delText>Non-negative segment #</w:delText>
              </w:r>
            </w:del>
          </w:p>
        </w:tc>
        <w:tc>
          <w:tcPr>
            <w:tcW w:w="1142" w:type="dxa"/>
            <w:tcBorders>
              <w:top w:val="nil"/>
              <w:left w:val="nil"/>
              <w:bottom w:val="single" w:sz="4" w:space="0" w:color="auto"/>
              <w:right w:val="single" w:sz="4" w:space="0" w:color="auto"/>
            </w:tcBorders>
            <w:shd w:val="clear" w:color="auto" w:fill="auto"/>
            <w:noWrap/>
            <w:vAlign w:val="center"/>
            <w:hideMark/>
            <w:tcPrChange w:id="788" w:author="Yiting Guo" w:date="2019-01-10T15:41:00Z">
              <w:tcPr>
                <w:tcW w:w="1142" w:type="dxa"/>
                <w:tcBorders>
                  <w:top w:val="nil"/>
                  <w:left w:val="nil"/>
                  <w:bottom w:val="single" w:sz="4" w:space="0" w:color="auto"/>
                  <w:right w:val="single" w:sz="4" w:space="0" w:color="auto"/>
                </w:tcBorders>
                <w:shd w:val="clear" w:color="auto" w:fill="auto"/>
                <w:noWrap/>
                <w:vAlign w:val="center"/>
                <w:hideMark/>
              </w:tcPr>
            </w:tcPrChange>
          </w:tcPr>
          <w:p w14:paraId="2FF77A51" w14:textId="406D0CBE" w:rsidR="009B5292" w:rsidRPr="00B963AB" w:rsidDel="00CA5EC6" w:rsidRDefault="009B5292" w:rsidP="00955EE0">
            <w:pPr>
              <w:widowControl/>
              <w:spacing w:line="240" w:lineRule="auto"/>
              <w:jc w:val="right"/>
              <w:rPr>
                <w:del w:id="789" w:author="Yiting Guo" w:date="2019-01-10T15:52:00Z"/>
                <w:rFonts w:ascii="等线" w:eastAsia="等线" w:hAnsi="等线" w:cs="宋体"/>
                <w:color w:val="000000"/>
                <w:kern w:val="0"/>
              </w:rPr>
            </w:pPr>
            <w:del w:id="790" w:author="Yiting Guo" w:date="2019-01-10T15:52:00Z">
              <w:r w:rsidRPr="00B963AB" w:rsidDel="00CA5EC6">
                <w:rPr>
                  <w:rFonts w:ascii="等线" w:eastAsia="等线" w:hAnsi="等线" w:cs="宋体" w:hint="eastAsia"/>
                  <w:color w:val="000000"/>
                  <w:kern w:val="0"/>
                </w:rPr>
                <w:delText>2000</w:delText>
              </w:r>
            </w:del>
          </w:p>
        </w:tc>
        <w:tc>
          <w:tcPr>
            <w:tcW w:w="1460" w:type="dxa"/>
            <w:tcBorders>
              <w:top w:val="nil"/>
              <w:left w:val="nil"/>
              <w:bottom w:val="single" w:sz="4" w:space="0" w:color="auto"/>
              <w:right w:val="single" w:sz="4" w:space="0" w:color="auto"/>
            </w:tcBorders>
            <w:shd w:val="clear" w:color="auto" w:fill="auto"/>
            <w:noWrap/>
            <w:vAlign w:val="center"/>
            <w:hideMark/>
            <w:tcPrChange w:id="791" w:author="Yiting Guo" w:date="2019-01-10T15:41:00Z">
              <w:tcPr>
                <w:tcW w:w="1460" w:type="dxa"/>
                <w:tcBorders>
                  <w:top w:val="nil"/>
                  <w:left w:val="nil"/>
                  <w:bottom w:val="single" w:sz="4" w:space="0" w:color="auto"/>
                  <w:right w:val="single" w:sz="4" w:space="0" w:color="auto"/>
                </w:tcBorders>
                <w:shd w:val="clear" w:color="auto" w:fill="auto"/>
                <w:noWrap/>
                <w:vAlign w:val="center"/>
                <w:hideMark/>
              </w:tcPr>
            </w:tcPrChange>
          </w:tcPr>
          <w:p w14:paraId="441C3FFB" w14:textId="2886528F" w:rsidR="009B5292" w:rsidRPr="00B963AB" w:rsidDel="00CA5EC6" w:rsidRDefault="009B5292" w:rsidP="00955EE0">
            <w:pPr>
              <w:widowControl/>
              <w:spacing w:line="240" w:lineRule="auto"/>
              <w:jc w:val="right"/>
              <w:rPr>
                <w:del w:id="792" w:author="Yiting Guo" w:date="2019-01-10T15:52:00Z"/>
                <w:rFonts w:ascii="等线" w:eastAsia="等线" w:hAnsi="等线" w:cs="宋体"/>
                <w:color w:val="000000"/>
                <w:kern w:val="0"/>
              </w:rPr>
            </w:pPr>
            <w:del w:id="793" w:author="Yiting Guo" w:date="2019-01-10T15:52:00Z">
              <w:r w:rsidRPr="00B963AB" w:rsidDel="00CA5EC6">
                <w:rPr>
                  <w:rFonts w:ascii="等线" w:eastAsia="等线" w:hAnsi="等线" w:cs="宋体" w:hint="eastAsia"/>
                  <w:color w:val="000000"/>
                  <w:kern w:val="0"/>
                </w:rPr>
                <w:delText>6000</w:delText>
              </w:r>
            </w:del>
          </w:p>
        </w:tc>
        <w:tc>
          <w:tcPr>
            <w:tcW w:w="1040" w:type="dxa"/>
            <w:tcBorders>
              <w:top w:val="nil"/>
              <w:left w:val="nil"/>
              <w:bottom w:val="single" w:sz="4" w:space="0" w:color="auto"/>
              <w:right w:val="single" w:sz="4" w:space="0" w:color="auto"/>
            </w:tcBorders>
            <w:shd w:val="clear" w:color="auto" w:fill="auto"/>
            <w:noWrap/>
            <w:vAlign w:val="center"/>
            <w:hideMark/>
            <w:tcPrChange w:id="794" w:author="Yiting Guo" w:date="2019-01-10T15:41:00Z">
              <w:tcPr>
                <w:tcW w:w="1040" w:type="dxa"/>
                <w:tcBorders>
                  <w:top w:val="nil"/>
                  <w:left w:val="nil"/>
                  <w:bottom w:val="single" w:sz="4" w:space="0" w:color="auto"/>
                  <w:right w:val="single" w:sz="4" w:space="0" w:color="auto"/>
                </w:tcBorders>
                <w:shd w:val="clear" w:color="auto" w:fill="auto"/>
                <w:noWrap/>
                <w:vAlign w:val="center"/>
                <w:hideMark/>
              </w:tcPr>
            </w:tcPrChange>
          </w:tcPr>
          <w:p w14:paraId="0ACF4FC3" w14:textId="36714C55" w:rsidR="009B5292" w:rsidRPr="00B963AB" w:rsidDel="00CA5EC6" w:rsidRDefault="009B5292" w:rsidP="00955EE0">
            <w:pPr>
              <w:widowControl/>
              <w:spacing w:line="240" w:lineRule="auto"/>
              <w:jc w:val="right"/>
              <w:rPr>
                <w:del w:id="795" w:author="Yiting Guo" w:date="2019-01-10T15:52:00Z"/>
                <w:rFonts w:ascii="等线" w:eastAsia="等线" w:hAnsi="等线" w:cs="宋体"/>
                <w:color w:val="000000"/>
                <w:kern w:val="0"/>
              </w:rPr>
            </w:pPr>
            <w:del w:id="796" w:author="Yiting Guo" w:date="2019-01-10T15:52:00Z">
              <w:r w:rsidRPr="00B963AB" w:rsidDel="00CA5EC6">
                <w:rPr>
                  <w:rFonts w:ascii="等线" w:eastAsia="等线" w:hAnsi="等线" w:cs="宋体" w:hint="eastAsia"/>
                  <w:color w:val="000000"/>
                  <w:kern w:val="0"/>
                </w:rPr>
                <w:delText>1660</w:delText>
              </w:r>
            </w:del>
          </w:p>
        </w:tc>
      </w:tr>
    </w:tbl>
    <w:tbl>
      <w:tblPr>
        <w:tblStyle w:val="ab"/>
        <w:tblW w:w="9073" w:type="dxa"/>
        <w:tblInd w:w="108" w:type="dxa"/>
        <w:tblLook w:val="04A0" w:firstRow="1" w:lastRow="0" w:firstColumn="1" w:lastColumn="0" w:noHBand="0" w:noVBand="1"/>
        <w:tblPrChange w:id="797" w:author="Yiting Guo" w:date="2019-01-10T16:02:00Z">
          <w:tblPr>
            <w:tblStyle w:val="ab"/>
            <w:tblW w:w="8931" w:type="dxa"/>
            <w:tblInd w:w="108" w:type="dxa"/>
            <w:tblLook w:val="04A0" w:firstRow="1" w:lastRow="0" w:firstColumn="1" w:lastColumn="0" w:noHBand="0" w:noVBand="1"/>
          </w:tblPr>
        </w:tblPrChange>
      </w:tblPr>
      <w:tblGrid>
        <w:gridCol w:w="2552"/>
        <w:gridCol w:w="1701"/>
        <w:gridCol w:w="1985"/>
        <w:gridCol w:w="1701"/>
        <w:gridCol w:w="1134"/>
        <w:tblGridChange w:id="798">
          <w:tblGrid>
            <w:gridCol w:w="2410"/>
            <w:gridCol w:w="1701"/>
            <w:gridCol w:w="1701"/>
            <w:gridCol w:w="284"/>
            <w:gridCol w:w="1176"/>
            <w:gridCol w:w="284"/>
            <w:gridCol w:w="1375"/>
            <w:gridCol w:w="284"/>
          </w:tblGrid>
        </w:tblGridChange>
      </w:tblGrid>
      <w:tr w:rsidR="00675CE0" w:rsidRPr="00CA5EC6" w14:paraId="3CCBD092" w14:textId="77777777" w:rsidTr="00675CE0">
        <w:trPr>
          <w:trHeight w:val="570"/>
          <w:ins w:id="799" w:author="Yiting Guo" w:date="2019-01-10T16:00:00Z"/>
          <w:trPrChange w:id="800" w:author="Yiting Guo" w:date="2019-01-10T16:02:00Z">
            <w:trPr>
              <w:gridAfter w:val="0"/>
              <w:trHeight w:val="570"/>
            </w:trPr>
          </w:trPrChange>
        </w:trPr>
        <w:tc>
          <w:tcPr>
            <w:tcW w:w="2552" w:type="dxa"/>
            <w:noWrap/>
            <w:hideMark/>
            <w:tcPrChange w:id="801" w:author="Yiting Guo" w:date="2019-01-10T16:02:00Z">
              <w:tcPr>
                <w:tcW w:w="2410" w:type="dxa"/>
                <w:noWrap/>
                <w:hideMark/>
              </w:tcPr>
            </w:tcPrChange>
          </w:tcPr>
          <w:p w14:paraId="78CB3627" w14:textId="77777777" w:rsidR="00CA5EC6" w:rsidRDefault="00CA5EC6">
            <w:pPr>
              <w:pStyle w:val="Paragraph"/>
              <w:spacing w:line="240" w:lineRule="auto"/>
              <w:rPr>
                <w:ins w:id="802" w:author="Yiting Guo" w:date="2019-01-10T16:03:00Z"/>
              </w:rPr>
              <w:pPrChange w:id="803" w:author="Yiting Guo" w:date="2019-01-10T16:02:00Z">
                <w:pPr>
                  <w:pStyle w:val="Paragraph"/>
                </w:pPr>
              </w:pPrChange>
            </w:pPr>
          </w:p>
          <w:p w14:paraId="28243C3A" w14:textId="7A35B0C4" w:rsidR="00675CE0" w:rsidRPr="00CA5EC6" w:rsidRDefault="00675CE0">
            <w:pPr>
              <w:pStyle w:val="Paragraph"/>
              <w:spacing w:line="240" w:lineRule="auto"/>
              <w:rPr>
                <w:ins w:id="804" w:author="Yiting Guo" w:date="2019-01-10T16:00:00Z"/>
              </w:rPr>
              <w:pPrChange w:id="805" w:author="Yiting Guo" w:date="2019-01-10T16:02:00Z">
                <w:pPr>
                  <w:pStyle w:val="Paragraph"/>
                </w:pPr>
              </w:pPrChange>
            </w:pPr>
          </w:p>
        </w:tc>
        <w:tc>
          <w:tcPr>
            <w:tcW w:w="1701" w:type="dxa"/>
            <w:hideMark/>
            <w:tcPrChange w:id="806" w:author="Yiting Guo" w:date="2019-01-10T16:02:00Z">
              <w:tcPr>
                <w:tcW w:w="1701" w:type="dxa"/>
                <w:hideMark/>
              </w:tcPr>
            </w:tcPrChange>
          </w:tcPr>
          <w:p w14:paraId="11274BAC" w14:textId="0F08D30A" w:rsidR="00CA5EC6" w:rsidRPr="00CA5EC6" w:rsidRDefault="00675CE0">
            <w:pPr>
              <w:pStyle w:val="Paragraph"/>
              <w:spacing w:line="240" w:lineRule="auto"/>
              <w:ind w:firstLine="0"/>
              <w:jc w:val="center"/>
              <w:rPr>
                <w:ins w:id="807" w:author="Yiting Guo" w:date="2019-01-10T16:00:00Z"/>
              </w:rPr>
              <w:pPrChange w:id="808" w:author="Yiting Guo" w:date="2019-01-10T16:02:00Z">
                <w:pPr>
                  <w:pStyle w:val="Paragraph"/>
                </w:pPr>
              </w:pPrChange>
            </w:pPr>
            <w:ins w:id="809" w:author="Yiting Guo" w:date="2019-01-10T16:01:00Z">
              <w:r>
                <w:t>T</w:t>
              </w:r>
            </w:ins>
            <w:ins w:id="810" w:author="Yiting Guo" w:date="2019-01-10T16:00:00Z">
              <w:r w:rsidR="00CA5EC6" w:rsidRPr="00CA5EC6">
                <w:rPr>
                  <w:rFonts w:hint="eastAsia"/>
                </w:rPr>
                <w:t>rain set for acoustic models</w:t>
              </w:r>
            </w:ins>
          </w:p>
        </w:tc>
        <w:tc>
          <w:tcPr>
            <w:tcW w:w="1985" w:type="dxa"/>
            <w:hideMark/>
            <w:tcPrChange w:id="811" w:author="Yiting Guo" w:date="2019-01-10T16:02:00Z">
              <w:tcPr>
                <w:tcW w:w="1701" w:type="dxa"/>
                <w:hideMark/>
              </w:tcPr>
            </w:tcPrChange>
          </w:tcPr>
          <w:p w14:paraId="2B8ECDB8" w14:textId="3D9CD87C" w:rsidR="00CA5EC6" w:rsidRPr="00CA5EC6" w:rsidRDefault="00675CE0">
            <w:pPr>
              <w:pStyle w:val="Paragraph"/>
              <w:spacing w:line="240" w:lineRule="auto"/>
              <w:ind w:firstLine="0"/>
              <w:jc w:val="center"/>
              <w:rPr>
                <w:ins w:id="812" w:author="Yiting Guo" w:date="2019-01-10T16:00:00Z"/>
              </w:rPr>
              <w:pPrChange w:id="813" w:author="Yiting Guo" w:date="2019-01-10T16:02:00Z">
                <w:pPr>
                  <w:pStyle w:val="Paragraph"/>
                </w:pPr>
              </w:pPrChange>
            </w:pPr>
            <w:ins w:id="814" w:author="Yiting Guo" w:date="2019-01-10T16:01:00Z">
              <w:r>
                <w:t>T</w:t>
              </w:r>
            </w:ins>
            <w:ins w:id="815" w:author="Yiting Guo" w:date="2019-01-10T16:00:00Z">
              <w:r w:rsidR="00CA5EC6" w:rsidRPr="00CA5EC6">
                <w:rPr>
                  <w:rFonts w:hint="eastAsia"/>
                </w:rPr>
                <w:t>rain set for linguistic models</w:t>
              </w:r>
            </w:ins>
          </w:p>
        </w:tc>
        <w:tc>
          <w:tcPr>
            <w:tcW w:w="1701" w:type="dxa"/>
            <w:noWrap/>
            <w:hideMark/>
            <w:tcPrChange w:id="816" w:author="Yiting Guo" w:date="2019-01-10T16:02:00Z">
              <w:tcPr>
                <w:tcW w:w="1460" w:type="dxa"/>
                <w:gridSpan w:val="2"/>
                <w:noWrap/>
                <w:hideMark/>
              </w:tcPr>
            </w:tcPrChange>
          </w:tcPr>
          <w:p w14:paraId="2076C338" w14:textId="2FE9BC0E" w:rsidR="00CA5EC6" w:rsidRPr="00CA5EC6" w:rsidRDefault="00675CE0">
            <w:pPr>
              <w:pStyle w:val="Paragraph"/>
              <w:spacing w:line="240" w:lineRule="auto"/>
              <w:ind w:firstLine="0"/>
              <w:jc w:val="center"/>
              <w:rPr>
                <w:ins w:id="817" w:author="Yiting Guo" w:date="2019-01-10T16:00:00Z"/>
              </w:rPr>
              <w:pPrChange w:id="818" w:author="Yiting Guo" w:date="2019-01-10T16:02:00Z">
                <w:pPr>
                  <w:pStyle w:val="Paragraph"/>
                </w:pPr>
              </w:pPrChange>
            </w:pPr>
            <w:ins w:id="819" w:author="Yiting Guo" w:date="2019-01-10T16:01:00Z">
              <w:r>
                <w:t>V</w:t>
              </w:r>
            </w:ins>
            <w:ins w:id="820" w:author="Yiting Guo" w:date="2019-01-10T16:00:00Z">
              <w:r w:rsidR="00CA5EC6" w:rsidRPr="00CA5EC6">
                <w:rPr>
                  <w:rFonts w:hint="eastAsia"/>
                </w:rPr>
                <w:t>alidation set</w:t>
              </w:r>
            </w:ins>
          </w:p>
        </w:tc>
        <w:tc>
          <w:tcPr>
            <w:tcW w:w="1134" w:type="dxa"/>
            <w:noWrap/>
            <w:hideMark/>
            <w:tcPrChange w:id="821" w:author="Yiting Guo" w:date="2019-01-10T16:02:00Z">
              <w:tcPr>
                <w:tcW w:w="1659" w:type="dxa"/>
                <w:gridSpan w:val="2"/>
                <w:noWrap/>
                <w:hideMark/>
              </w:tcPr>
            </w:tcPrChange>
          </w:tcPr>
          <w:p w14:paraId="072BF7BD" w14:textId="12B1EC66" w:rsidR="00CA5EC6" w:rsidRPr="00CA5EC6" w:rsidRDefault="00675CE0">
            <w:pPr>
              <w:pStyle w:val="Paragraph"/>
              <w:spacing w:line="240" w:lineRule="auto"/>
              <w:ind w:firstLine="0"/>
              <w:jc w:val="center"/>
              <w:rPr>
                <w:ins w:id="822" w:author="Yiting Guo" w:date="2019-01-10T16:00:00Z"/>
              </w:rPr>
              <w:pPrChange w:id="823" w:author="Yiting Guo" w:date="2019-01-10T16:02:00Z">
                <w:pPr>
                  <w:pStyle w:val="Paragraph"/>
                </w:pPr>
              </w:pPrChange>
            </w:pPr>
            <w:ins w:id="824" w:author="Yiting Guo" w:date="2019-01-10T16:01:00Z">
              <w:r>
                <w:t>T</w:t>
              </w:r>
            </w:ins>
            <w:ins w:id="825" w:author="Yiting Guo" w:date="2019-01-10T16:00:00Z">
              <w:r w:rsidR="00CA5EC6" w:rsidRPr="00CA5EC6">
                <w:rPr>
                  <w:rFonts w:hint="eastAsia"/>
                </w:rPr>
                <w:t>est set</w:t>
              </w:r>
            </w:ins>
          </w:p>
        </w:tc>
      </w:tr>
      <w:tr w:rsidR="00675CE0" w:rsidRPr="00CA5EC6" w14:paraId="71D344AF" w14:textId="77777777" w:rsidTr="00675CE0">
        <w:tblPrEx>
          <w:tblPrExChange w:id="826" w:author="Yiting Guo" w:date="2019-01-10T16:02:00Z">
            <w:tblPrEx>
              <w:tblW w:w="9215" w:type="dxa"/>
            </w:tblPrEx>
          </w:tblPrExChange>
        </w:tblPrEx>
        <w:trPr>
          <w:trHeight w:val="290"/>
          <w:ins w:id="827" w:author="Yiting Guo" w:date="2019-01-10T16:00:00Z"/>
          <w:trPrChange w:id="828" w:author="Yiting Guo" w:date="2019-01-10T16:02:00Z">
            <w:trPr>
              <w:trHeight w:val="290"/>
            </w:trPr>
          </w:trPrChange>
        </w:trPr>
        <w:tc>
          <w:tcPr>
            <w:tcW w:w="2552" w:type="dxa"/>
            <w:noWrap/>
            <w:hideMark/>
            <w:tcPrChange w:id="829" w:author="Yiting Guo" w:date="2019-01-10T16:02:00Z">
              <w:tcPr>
                <w:tcW w:w="2410" w:type="dxa"/>
                <w:noWrap/>
                <w:hideMark/>
              </w:tcPr>
            </w:tcPrChange>
          </w:tcPr>
          <w:p w14:paraId="720D52BE" w14:textId="77777777" w:rsidR="00CA5EC6" w:rsidRPr="00CA5EC6" w:rsidRDefault="00CA5EC6">
            <w:pPr>
              <w:pStyle w:val="Paragraph"/>
              <w:spacing w:line="240" w:lineRule="auto"/>
              <w:ind w:firstLine="0"/>
              <w:rPr>
                <w:ins w:id="830" w:author="Yiting Guo" w:date="2019-01-10T16:00:00Z"/>
              </w:rPr>
              <w:pPrChange w:id="831" w:author="Yiting Guo" w:date="2019-01-10T16:02:00Z">
                <w:pPr>
                  <w:pStyle w:val="Paragraph"/>
                </w:pPr>
              </w:pPrChange>
            </w:pPr>
            <w:ins w:id="832" w:author="Yiting Guo" w:date="2019-01-10T16:00:00Z">
              <w:r w:rsidRPr="00CA5EC6">
                <w:rPr>
                  <w:rFonts w:hint="eastAsia"/>
                </w:rPr>
                <w:t>Negative segments #</w:t>
              </w:r>
            </w:ins>
          </w:p>
        </w:tc>
        <w:tc>
          <w:tcPr>
            <w:tcW w:w="1701" w:type="dxa"/>
            <w:noWrap/>
            <w:hideMark/>
            <w:tcPrChange w:id="833" w:author="Yiting Guo" w:date="2019-01-10T16:02:00Z">
              <w:tcPr>
                <w:tcW w:w="1701" w:type="dxa"/>
                <w:noWrap/>
                <w:hideMark/>
              </w:tcPr>
            </w:tcPrChange>
          </w:tcPr>
          <w:p w14:paraId="042C3DD6" w14:textId="77777777" w:rsidR="00CA5EC6" w:rsidRPr="00CA5EC6" w:rsidRDefault="00CA5EC6">
            <w:pPr>
              <w:pStyle w:val="Paragraph"/>
              <w:spacing w:line="240" w:lineRule="auto"/>
              <w:ind w:firstLine="0"/>
              <w:jc w:val="center"/>
              <w:rPr>
                <w:ins w:id="834" w:author="Yiting Guo" w:date="2019-01-10T16:00:00Z"/>
              </w:rPr>
              <w:pPrChange w:id="835" w:author="Yiting Guo" w:date="2019-01-10T16:04:00Z">
                <w:pPr>
                  <w:pStyle w:val="Paragraph"/>
                </w:pPr>
              </w:pPrChange>
            </w:pPr>
            <w:ins w:id="836" w:author="Yiting Guo" w:date="2019-01-10T16:00:00Z">
              <w:r w:rsidRPr="00CA5EC6">
                <w:rPr>
                  <w:rFonts w:hint="eastAsia"/>
                </w:rPr>
                <w:t>2000</w:t>
              </w:r>
            </w:ins>
          </w:p>
        </w:tc>
        <w:tc>
          <w:tcPr>
            <w:tcW w:w="1985" w:type="dxa"/>
            <w:noWrap/>
            <w:hideMark/>
            <w:tcPrChange w:id="837" w:author="Yiting Guo" w:date="2019-01-10T16:02:00Z">
              <w:tcPr>
                <w:tcW w:w="1985" w:type="dxa"/>
                <w:gridSpan w:val="2"/>
                <w:noWrap/>
                <w:hideMark/>
              </w:tcPr>
            </w:tcPrChange>
          </w:tcPr>
          <w:p w14:paraId="304CE321" w14:textId="77777777" w:rsidR="00CA5EC6" w:rsidRPr="00CA5EC6" w:rsidRDefault="00CA5EC6">
            <w:pPr>
              <w:pStyle w:val="Paragraph"/>
              <w:spacing w:line="240" w:lineRule="auto"/>
              <w:ind w:firstLine="0"/>
              <w:jc w:val="center"/>
              <w:rPr>
                <w:ins w:id="838" w:author="Yiting Guo" w:date="2019-01-10T16:00:00Z"/>
              </w:rPr>
              <w:pPrChange w:id="839" w:author="Yiting Guo" w:date="2019-01-10T16:04:00Z">
                <w:pPr>
                  <w:pStyle w:val="Paragraph"/>
                </w:pPr>
              </w:pPrChange>
            </w:pPr>
            <w:ins w:id="840" w:author="Yiting Guo" w:date="2019-01-10T16:00:00Z">
              <w:r w:rsidRPr="00CA5EC6">
                <w:rPr>
                  <w:rFonts w:hint="eastAsia"/>
                </w:rPr>
                <w:t>2000</w:t>
              </w:r>
            </w:ins>
          </w:p>
        </w:tc>
        <w:tc>
          <w:tcPr>
            <w:tcW w:w="1701" w:type="dxa"/>
            <w:noWrap/>
            <w:hideMark/>
            <w:tcPrChange w:id="841" w:author="Yiting Guo" w:date="2019-01-10T16:02:00Z">
              <w:tcPr>
                <w:tcW w:w="1460" w:type="dxa"/>
                <w:gridSpan w:val="2"/>
                <w:noWrap/>
                <w:hideMark/>
              </w:tcPr>
            </w:tcPrChange>
          </w:tcPr>
          <w:p w14:paraId="10B23F29" w14:textId="77777777" w:rsidR="00CA5EC6" w:rsidRPr="00CA5EC6" w:rsidRDefault="00CA5EC6">
            <w:pPr>
              <w:pStyle w:val="Paragraph"/>
              <w:spacing w:line="240" w:lineRule="auto"/>
              <w:ind w:firstLineChars="13" w:firstLine="29"/>
              <w:jc w:val="center"/>
              <w:rPr>
                <w:ins w:id="842" w:author="Yiting Guo" w:date="2019-01-10T16:00:00Z"/>
              </w:rPr>
              <w:pPrChange w:id="843" w:author="Yiting Guo" w:date="2019-01-10T16:04:00Z">
                <w:pPr>
                  <w:pStyle w:val="Paragraph"/>
                </w:pPr>
              </w:pPrChange>
            </w:pPr>
            <w:ins w:id="844" w:author="Yiting Guo" w:date="2019-01-10T16:00:00Z">
              <w:r w:rsidRPr="00CA5EC6">
                <w:rPr>
                  <w:rFonts w:hint="eastAsia"/>
                </w:rPr>
                <w:t>635</w:t>
              </w:r>
            </w:ins>
          </w:p>
        </w:tc>
        <w:tc>
          <w:tcPr>
            <w:tcW w:w="1134" w:type="dxa"/>
            <w:noWrap/>
            <w:hideMark/>
            <w:tcPrChange w:id="845" w:author="Yiting Guo" w:date="2019-01-10T16:02:00Z">
              <w:tcPr>
                <w:tcW w:w="1659" w:type="dxa"/>
                <w:gridSpan w:val="2"/>
                <w:noWrap/>
                <w:hideMark/>
              </w:tcPr>
            </w:tcPrChange>
          </w:tcPr>
          <w:p w14:paraId="212DB707" w14:textId="77777777" w:rsidR="00CA5EC6" w:rsidRPr="00CA5EC6" w:rsidRDefault="00CA5EC6">
            <w:pPr>
              <w:pStyle w:val="Paragraph"/>
              <w:spacing w:line="240" w:lineRule="auto"/>
              <w:ind w:firstLineChars="13" w:firstLine="29"/>
              <w:jc w:val="center"/>
              <w:rPr>
                <w:ins w:id="846" w:author="Yiting Guo" w:date="2019-01-10T16:00:00Z"/>
              </w:rPr>
              <w:pPrChange w:id="847" w:author="Yiting Guo" w:date="2019-01-10T16:04:00Z">
                <w:pPr>
                  <w:pStyle w:val="Paragraph"/>
                </w:pPr>
              </w:pPrChange>
            </w:pPr>
            <w:ins w:id="848" w:author="Yiting Guo" w:date="2019-01-10T16:00:00Z">
              <w:r w:rsidRPr="00CA5EC6">
                <w:rPr>
                  <w:rFonts w:hint="eastAsia"/>
                </w:rPr>
                <w:t>322</w:t>
              </w:r>
            </w:ins>
          </w:p>
        </w:tc>
      </w:tr>
      <w:tr w:rsidR="00675CE0" w:rsidRPr="00CA5EC6" w14:paraId="1B168708" w14:textId="77777777" w:rsidTr="00675CE0">
        <w:tblPrEx>
          <w:tblPrExChange w:id="849" w:author="Yiting Guo" w:date="2019-01-10T16:02:00Z">
            <w:tblPrEx>
              <w:tblW w:w="9215" w:type="dxa"/>
            </w:tblPrEx>
          </w:tblPrExChange>
        </w:tblPrEx>
        <w:trPr>
          <w:trHeight w:val="290"/>
          <w:ins w:id="850" w:author="Yiting Guo" w:date="2019-01-10T16:00:00Z"/>
          <w:trPrChange w:id="851" w:author="Yiting Guo" w:date="2019-01-10T16:02:00Z">
            <w:trPr>
              <w:trHeight w:val="290"/>
            </w:trPr>
          </w:trPrChange>
        </w:trPr>
        <w:tc>
          <w:tcPr>
            <w:tcW w:w="2552" w:type="dxa"/>
            <w:noWrap/>
            <w:hideMark/>
            <w:tcPrChange w:id="852" w:author="Yiting Guo" w:date="2019-01-10T16:02:00Z">
              <w:tcPr>
                <w:tcW w:w="2410" w:type="dxa"/>
                <w:noWrap/>
                <w:hideMark/>
              </w:tcPr>
            </w:tcPrChange>
          </w:tcPr>
          <w:p w14:paraId="50FECFCE" w14:textId="77777777" w:rsidR="00CA5EC6" w:rsidRPr="00CA5EC6" w:rsidRDefault="00CA5EC6">
            <w:pPr>
              <w:pStyle w:val="Paragraph"/>
              <w:spacing w:line="240" w:lineRule="auto"/>
              <w:ind w:firstLine="0"/>
              <w:rPr>
                <w:ins w:id="853" w:author="Yiting Guo" w:date="2019-01-10T16:00:00Z"/>
              </w:rPr>
              <w:pPrChange w:id="854" w:author="Yiting Guo" w:date="2019-01-10T16:02:00Z">
                <w:pPr>
                  <w:pStyle w:val="Paragraph"/>
                </w:pPr>
              </w:pPrChange>
            </w:pPr>
            <w:ins w:id="855" w:author="Yiting Guo" w:date="2019-01-10T16:00:00Z">
              <w:r w:rsidRPr="00CA5EC6">
                <w:rPr>
                  <w:rFonts w:hint="eastAsia"/>
                </w:rPr>
                <w:t>Non-negative segments #</w:t>
              </w:r>
            </w:ins>
          </w:p>
        </w:tc>
        <w:tc>
          <w:tcPr>
            <w:tcW w:w="1701" w:type="dxa"/>
            <w:noWrap/>
            <w:hideMark/>
            <w:tcPrChange w:id="856" w:author="Yiting Guo" w:date="2019-01-10T16:02:00Z">
              <w:tcPr>
                <w:tcW w:w="1701" w:type="dxa"/>
                <w:noWrap/>
                <w:hideMark/>
              </w:tcPr>
            </w:tcPrChange>
          </w:tcPr>
          <w:p w14:paraId="5A76F0C5" w14:textId="77777777" w:rsidR="00CA5EC6" w:rsidRPr="00CA5EC6" w:rsidRDefault="00CA5EC6">
            <w:pPr>
              <w:pStyle w:val="Paragraph"/>
              <w:spacing w:line="240" w:lineRule="auto"/>
              <w:ind w:firstLine="0"/>
              <w:jc w:val="center"/>
              <w:rPr>
                <w:ins w:id="857" w:author="Yiting Guo" w:date="2019-01-10T16:00:00Z"/>
              </w:rPr>
              <w:pPrChange w:id="858" w:author="Yiting Guo" w:date="2019-01-10T16:04:00Z">
                <w:pPr>
                  <w:pStyle w:val="Paragraph"/>
                </w:pPr>
              </w:pPrChange>
            </w:pPr>
            <w:ins w:id="859" w:author="Yiting Guo" w:date="2019-01-10T16:00:00Z">
              <w:r w:rsidRPr="00CA5EC6">
                <w:rPr>
                  <w:rFonts w:hint="eastAsia"/>
                </w:rPr>
                <w:t>2000</w:t>
              </w:r>
            </w:ins>
          </w:p>
        </w:tc>
        <w:tc>
          <w:tcPr>
            <w:tcW w:w="1985" w:type="dxa"/>
            <w:noWrap/>
            <w:hideMark/>
            <w:tcPrChange w:id="860" w:author="Yiting Guo" w:date="2019-01-10T16:02:00Z">
              <w:tcPr>
                <w:tcW w:w="1985" w:type="dxa"/>
                <w:gridSpan w:val="2"/>
                <w:noWrap/>
                <w:hideMark/>
              </w:tcPr>
            </w:tcPrChange>
          </w:tcPr>
          <w:p w14:paraId="1FFF94BA" w14:textId="77777777" w:rsidR="00CA5EC6" w:rsidRPr="00CA5EC6" w:rsidRDefault="00CA5EC6">
            <w:pPr>
              <w:pStyle w:val="Paragraph"/>
              <w:spacing w:line="240" w:lineRule="auto"/>
              <w:ind w:firstLine="0"/>
              <w:jc w:val="center"/>
              <w:rPr>
                <w:ins w:id="861" w:author="Yiting Guo" w:date="2019-01-10T16:00:00Z"/>
              </w:rPr>
              <w:pPrChange w:id="862" w:author="Yiting Guo" w:date="2019-01-10T16:04:00Z">
                <w:pPr>
                  <w:pStyle w:val="Paragraph"/>
                </w:pPr>
              </w:pPrChange>
            </w:pPr>
            <w:ins w:id="863" w:author="Yiting Guo" w:date="2019-01-10T16:00:00Z">
              <w:r w:rsidRPr="00CA5EC6">
                <w:rPr>
                  <w:rFonts w:hint="eastAsia"/>
                </w:rPr>
                <w:t>2000</w:t>
              </w:r>
            </w:ins>
          </w:p>
        </w:tc>
        <w:tc>
          <w:tcPr>
            <w:tcW w:w="1701" w:type="dxa"/>
            <w:noWrap/>
            <w:hideMark/>
            <w:tcPrChange w:id="864" w:author="Yiting Guo" w:date="2019-01-10T16:02:00Z">
              <w:tcPr>
                <w:tcW w:w="1460" w:type="dxa"/>
                <w:gridSpan w:val="2"/>
                <w:noWrap/>
                <w:hideMark/>
              </w:tcPr>
            </w:tcPrChange>
          </w:tcPr>
          <w:p w14:paraId="2AF97146" w14:textId="77777777" w:rsidR="00CA5EC6" w:rsidRPr="00CA5EC6" w:rsidRDefault="00CA5EC6">
            <w:pPr>
              <w:pStyle w:val="Paragraph"/>
              <w:spacing w:line="240" w:lineRule="auto"/>
              <w:ind w:firstLineChars="13" w:firstLine="29"/>
              <w:jc w:val="center"/>
              <w:rPr>
                <w:ins w:id="865" w:author="Yiting Guo" w:date="2019-01-10T16:00:00Z"/>
              </w:rPr>
              <w:pPrChange w:id="866" w:author="Yiting Guo" w:date="2019-01-10T16:04:00Z">
                <w:pPr>
                  <w:pStyle w:val="Paragraph"/>
                </w:pPr>
              </w:pPrChange>
            </w:pPr>
            <w:ins w:id="867" w:author="Yiting Guo" w:date="2019-01-10T16:00:00Z">
              <w:r w:rsidRPr="00CA5EC6">
                <w:rPr>
                  <w:rFonts w:hint="eastAsia"/>
                </w:rPr>
                <w:t>5718</w:t>
              </w:r>
            </w:ins>
          </w:p>
        </w:tc>
        <w:tc>
          <w:tcPr>
            <w:tcW w:w="1134" w:type="dxa"/>
            <w:noWrap/>
            <w:hideMark/>
            <w:tcPrChange w:id="868" w:author="Yiting Guo" w:date="2019-01-10T16:02:00Z">
              <w:tcPr>
                <w:tcW w:w="1659" w:type="dxa"/>
                <w:gridSpan w:val="2"/>
                <w:noWrap/>
                <w:hideMark/>
              </w:tcPr>
            </w:tcPrChange>
          </w:tcPr>
          <w:p w14:paraId="3E7B4BC5" w14:textId="77777777" w:rsidR="00CA5EC6" w:rsidRPr="00CA5EC6" w:rsidRDefault="00CA5EC6">
            <w:pPr>
              <w:pStyle w:val="Paragraph"/>
              <w:spacing w:line="240" w:lineRule="auto"/>
              <w:ind w:firstLineChars="13" w:firstLine="29"/>
              <w:jc w:val="center"/>
              <w:rPr>
                <w:ins w:id="869" w:author="Yiting Guo" w:date="2019-01-10T16:00:00Z"/>
              </w:rPr>
              <w:pPrChange w:id="870" w:author="Yiting Guo" w:date="2019-01-10T16:04:00Z">
                <w:pPr>
                  <w:pStyle w:val="Paragraph"/>
                </w:pPr>
              </w:pPrChange>
            </w:pPr>
            <w:ins w:id="871" w:author="Yiting Guo" w:date="2019-01-10T16:00:00Z">
              <w:r w:rsidRPr="00CA5EC6">
                <w:rPr>
                  <w:rFonts w:hint="eastAsia"/>
                </w:rPr>
                <w:t>1659</w:t>
              </w:r>
            </w:ins>
          </w:p>
        </w:tc>
      </w:tr>
    </w:tbl>
    <w:p w14:paraId="36AFC3B2" w14:textId="422DE21A" w:rsidR="000B4DF9" w:rsidRDefault="000B4DF9">
      <w:pPr>
        <w:pStyle w:val="Paragraph"/>
        <w:ind w:firstLine="0"/>
        <w:pPrChange w:id="872" w:author="Yiting Guo" w:date="2019-01-10T16:05:00Z">
          <w:pPr>
            <w:pStyle w:val="Paragraph"/>
          </w:pPr>
        </w:pPrChange>
      </w:pPr>
      <w:del w:id="873" w:author="Windows User" w:date="2019-01-06T11:15:00Z">
        <w:r w:rsidRPr="00F03170" w:rsidDel="009C3800">
          <w:delText>%</w:delText>
        </w:r>
      </w:del>
      <w:del w:id="874" w:author="Windows User" w:date="2019-01-06T11:16:00Z">
        <w:r w:rsidRPr="00F03170" w:rsidDel="009C3800">
          <w:delText xml:space="preserve"> </w:delText>
        </w:r>
        <w:r w:rsidDel="009C3800">
          <w:delText xml:space="preserve">of </w:delText>
        </w:r>
      </w:del>
      <w:ins w:id="875" w:author="De Liu" w:date="2019-01-04T15:45:00Z">
        <w:del w:id="876" w:author="Windows User" w:date="2019-01-06T11:16:00Z">
          <w:r w:rsidR="00E04024" w:rsidDel="009C3800">
            <w:delText xml:space="preserve">the </w:delText>
          </w:r>
        </w:del>
      </w:ins>
      <w:del w:id="877" w:author="Windows User" w:date="2019-01-06T11:16:00Z">
        <w:r w:rsidR="00032797" w:rsidDel="009C3800">
          <w:delText>which</w:delText>
        </w:r>
        <w:r w:rsidDel="009C3800">
          <w:delText xml:space="preserve"> </w:delText>
        </w:r>
      </w:del>
      <w:ins w:id="878" w:author="De Liu" w:date="2019-01-03T15:46:00Z">
        <w:del w:id="879" w:author="Windows User" w:date="2019-01-06T11:16:00Z">
          <w:r w:rsidR="0001033D" w:rsidDel="009C3800">
            <w:delText xml:space="preserve">test segments </w:delText>
          </w:r>
        </w:del>
      </w:ins>
      <w:del w:id="880" w:author="Windows User" w:date="2019-01-06T11:16:00Z">
        <w:r w:rsidRPr="00F03170" w:rsidDel="009C3800">
          <w:delText>are truly negative.</w:delText>
        </w:r>
      </w:del>
    </w:p>
    <w:p w14:paraId="225412E5" w14:textId="0023F347" w:rsidR="00A00554" w:rsidRDefault="002F7AA2" w:rsidP="00032797">
      <w:pPr>
        <w:pStyle w:val="3"/>
        <w:rPr>
          <w:ins w:id="881" w:author="Windows User" w:date="2019-01-06T21:19:00Z"/>
        </w:rPr>
      </w:pPr>
      <w:ins w:id="882" w:author="Windows User" w:date="2019-01-08T09:45:00Z">
        <w:r>
          <w:rPr>
            <w:rFonts w:hint="eastAsia"/>
          </w:rPr>
          <w:t xml:space="preserve">4.2 </w:t>
        </w:r>
      </w:ins>
      <w:del w:id="883" w:author="De Liu" w:date="2019-01-03T15:47:00Z">
        <w:r w:rsidR="00032797" w:rsidDel="0001033D">
          <w:delText xml:space="preserve">Data </w:delText>
        </w:r>
      </w:del>
      <w:ins w:id="884" w:author="De Liu" w:date="2019-01-04T15:46:00Z">
        <w:r w:rsidR="00941670">
          <w:t>Training</w:t>
        </w:r>
      </w:ins>
      <w:ins w:id="885" w:author="De Liu" w:date="2019-01-03T16:33:00Z">
        <w:r w:rsidR="00CC79F3">
          <w:t xml:space="preserve"> </w:t>
        </w:r>
      </w:ins>
      <w:ins w:id="886" w:author="Windows User" w:date="2019-01-06T21:13:00Z">
        <w:r w:rsidR="00C55F4D">
          <w:t>Service-</w:t>
        </w:r>
      </w:ins>
      <w:ins w:id="887" w:author="De Liu" w:date="2019-01-03T15:47:00Z">
        <w:del w:id="888" w:author="Windows User" w:date="2019-01-06T19:57:00Z">
          <w:r w:rsidR="0001033D" w:rsidDel="00D44F08">
            <w:delText xml:space="preserve">of </w:delText>
          </w:r>
        </w:del>
      </w:ins>
      <w:del w:id="889" w:author="De Liu" w:date="2019-01-03T15:47:00Z">
        <w:r w:rsidR="00032797" w:rsidDel="0001033D">
          <w:delText xml:space="preserve">for </w:delText>
        </w:r>
      </w:del>
      <w:del w:id="890" w:author="Windows User" w:date="2019-01-08T09:06:00Z">
        <w:r w:rsidR="00032797" w:rsidDel="0068101E">
          <w:delText>Quality</w:delText>
        </w:r>
      </w:del>
      <w:ins w:id="891" w:author="Windows User" w:date="2019-01-08T09:06:00Z">
        <w:r w:rsidR="0068101E">
          <w:rPr>
            <w:rFonts w:hint="eastAsia"/>
          </w:rPr>
          <w:t>Problem</w:t>
        </w:r>
      </w:ins>
      <w:ins w:id="892" w:author="Windows User" w:date="2019-01-06T21:13:00Z">
        <w:r w:rsidR="00C55F4D">
          <w:t>-</w:t>
        </w:r>
      </w:ins>
      <w:del w:id="893" w:author="Windows User" w:date="2019-01-06T21:13:00Z">
        <w:r w:rsidR="00032797" w:rsidDel="00C55F4D">
          <w:delText xml:space="preserve"> </w:delText>
        </w:r>
      </w:del>
      <w:del w:id="894" w:author="Windows User" w:date="2019-01-08T09:06:00Z">
        <w:r w:rsidR="00032797" w:rsidDel="0068101E">
          <w:delText>Scoring</w:delText>
        </w:r>
      </w:del>
      <w:ins w:id="895" w:author="De Liu" w:date="2019-01-03T15:47:00Z">
        <w:del w:id="896" w:author="Windows User" w:date="2019-01-08T09:06:00Z">
          <w:r w:rsidR="0001033D" w:rsidDel="0068101E">
            <w:delText xml:space="preserve"> </w:delText>
          </w:r>
        </w:del>
      </w:ins>
      <w:ins w:id="897" w:author="Windows User" w:date="2019-01-08T09:06:00Z">
        <w:r w:rsidR="0068101E">
          <w:rPr>
            <w:rFonts w:hint="eastAsia"/>
          </w:rPr>
          <w:t xml:space="preserve">Identification </w:t>
        </w:r>
      </w:ins>
      <w:ins w:id="898" w:author="De Liu" w:date="2019-01-03T15:47:00Z">
        <w:r w:rsidR="0001033D">
          <w:t>Model</w:t>
        </w:r>
      </w:ins>
      <w:ins w:id="899" w:author="Windows User" w:date="2019-01-08T09:07:00Z">
        <w:r w:rsidR="0068101E">
          <w:rPr>
            <w:rFonts w:hint="eastAsia"/>
          </w:rPr>
          <w:t>s</w:t>
        </w:r>
      </w:ins>
    </w:p>
    <w:p w14:paraId="4564429A" w14:textId="797AE8EC" w:rsidR="00A00554" w:rsidRPr="0068101E" w:rsidRDefault="00A00554">
      <w:pPr>
        <w:pStyle w:val="3"/>
        <w:rPr>
          <w:ins w:id="900" w:author="Windows User" w:date="2019-01-06T21:19:00Z"/>
          <w:rPrChange w:id="901" w:author="Windows User" w:date="2019-01-08T09:09:00Z">
            <w:rPr>
              <w:ins w:id="902" w:author="Windows User" w:date="2019-01-06T21:19:00Z"/>
              <w:rFonts w:eastAsia="宋体" w:cs="Times New Roman"/>
            </w:rPr>
          </w:rPrChange>
        </w:rPr>
        <w:pPrChange w:id="903" w:author="Windows User" w:date="2019-01-06T21:20:00Z">
          <w:pPr>
            <w:jc w:val="center"/>
          </w:pPr>
        </w:pPrChange>
      </w:pPr>
      <w:ins w:id="904" w:author="Windows User" w:date="2019-01-06T21:19:00Z">
        <w:r w:rsidRPr="0068101E">
          <w:rPr>
            <w:b w:val="0"/>
            <w:rPrChange w:id="905" w:author="Windows User" w:date="2019-01-08T09:09:00Z">
              <w:rPr>
                <w:b/>
              </w:rPr>
            </w:rPrChange>
          </w:rPr>
          <w:tab/>
        </w:r>
        <w:r w:rsidRPr="00E42769">
          <w:rPr>
            <w:b w:val="0"/>
            <w:highlight w:val="green"/>
            <w:rPrChange w:id="906" w:author="李奕霖" w:date="2019-01-11T00:13:00Z">
              <w:rPr>
                <w:b/>
              </w:rPr>
            </w:rPrChange>
          </w:rPr>
          <w:t xml:space="preserve">As discussed earlier, </w:t>
        </w:r>
      </w:ins>
      <w:ins w:id="907" w:author="Windows User" w:date="2019-01-08T09:06:00Z">
        <w:r w:rsidR="0068101E" w:rsidRPr="00E42769">
          <w:rPr>
            <w:b w:val="0"/>
            <w:highlight w:val="green"/>
            <w:rPrChange w:id="908" w:author="李奕霖" w:date="2019-01-11T00:13:00Z">
              <w:rPr/>
            </w:rPrChange>
          </w:rPr>
          <w:t>the</w:t>
        </w:r>
      </w:ins>
      <w:ins w:id="909" w:author="Windows User" w:date="2019-01-06T21:19:00Z">
        <w:r w:rsidRPr="00E42769">
          <w:rPr>
            <w:b w:val="0"/>
            <w:highlight w:val="green"/>
            <w:rPrChange w:id="910" w:author="李奕霖" w:date="2019-01-11T00:13:00Z">
              <w:rPr>
                <w:b/>
              </w:rPr>
            </w:rPrChange>
          </w:rPr>
          <w:t xml:space="preserve"> </w:t>
        </w:r>
      </w:ins>
      <w:ins w:id="911" w:author="Windows User" w:date="2019-01-08T09:09:00Z">
        <w:r w:rsidR="0068101E" w:rsidRPr="00E42769">
          <w:rPr>
            <w:b w:val="0"/>
            <w:highlight w:val="green"/>
            <w:rPrChange w:id="912" w:author="李奕霖" w:date="2019-01-11T00:13:00Z">
              <w:rPr/>
            </w:rPrChange>
          </w:rPr>
          <w:t xml:space="preserve">goal of </w:t>
        </w:r>
      </w:ins>
      <w:ins w:id="913" w:author="Windows User" w:date="2019-01-06T21:19:00Z">
        <w:r w:rsidRPr="00E42769">
          <w:rPr>
            <w:b w:val="0"/>
            <w:highlight w:val="green"/>
            <w:rPrChange w:id="914" w:author="李奕霖" w:date="2019-01-11T00:13:00Z">
              <w:rPr>
                <w:b/>
              </w:rPr>
            </w:rPrChange>
          </w:rPr>
          <w:t xml:space="preserve">training </w:t>
        </w:r>
      </w:ins>
      <w:ins w:id="915" w:author="Windows User" w:date="2019-01-08T09:08:00Z">
        <w:r w:rsidR="0068101E" w:rsidRPr="00E42769">
          <w:rPr>
            <w:b w:val="0"/>
            <w:highlight w:val="green"/>
            <w:rPrChange w:id="916" w:author="李奕霖" w:date="2019-01-11T00:13:00Z">
              <w:rPr/>
            </w:rPrChange>
          </w:rPr>
          <w:t>service-problem-identification models</w:t>
        </w:r>
      </w:ins>
      <w:ins w:id="917" w:author="Windows User" w:date="2019-01-08T09:09:00Z">
        <w:r w:rsidR="0068101E" w:rsidRPr="00E42769">
          <w:rPr>
            <w:b w:val="0"/>
            <w:highlight w:val="green"/>
            <w:rPrChange w:id="918" w:author="李奕霖" w:date="2019-01-11T00:13:00Z">
              <w:rPr/>
            </w:rPrChange>
          </w:rPr>
          <w:t xml:space="preserve"> </w:t>
        </w:r>
      </w:ins>
      <w:ins w:id="919" w:author="Windows User" w:date="2019-01-06T21:19:00Z">
        <w:r w:rsidRPr="00E42769">
          <w:rPr>
            <w:b w:val="0"/>
            <w:highlight w:val="green"/>
            <w:rPrChange w:id="920" w:author="李奕霖" w:date="2019-01-11T00:13:00Z">
              <w:rPr>
                <w:b/>
              </w:rPr>
            </w:rPrChange>
          </w:rPr>
          <w:t xml:space="preserve">is to </w:t>
        </w:r>
        <w:del w:id="921" w:author="李奕霖" w:date="2019-01-11T00:12:00Z">
          <w:r w:rsidRPr="00E42769" w:rsidDel="00E42769">
            <w:rPr>
              <w:b w:val="0"/>
              <w:highlight w:val="green"/>
              <w:rPrChange w:id="922" w:author="李奕霖" w:date="2019-01-11T00:13:00Z">
                <w:rPr>
                  <w:b/>
                </w:rPr>
              </w:rPrChange>
            </w:rPr>
            <w:delText xml:space="preserve">determine the weight function </w:delText>
          </w:r>
        </w:del>
      </w:ins>
      <m:oMath>
        <m:r>
          <w:ins w:id="923" w:author="Windows User" w:date="2019-01-06T21:25:00Z">
            <w:del w:id="924" w:author="李奕霖" w:date="2019-01-11T00:12:00Z">
              <m:rPr>
                <m:sty m:val="bi"/>
              </m:rPr>
              <w:rPr>
                <w:rFonts w:ascii="Cambria Math" w:eastAsia="宋体" w:hAnsi="Cambria Math"/>
                <w:highlight w:val="green"/>
                <w:rPrChange w:id="925" w:author="李奕霖" w:date="2019-01-11T00:13:00Z">
                  <w:rPr>
                    <w:rFonts w:ascii="Cambria Math" w:eastAsia="宋体" w:hAnsi="Cambria Math"/>
                  </w:rPr>
                </w:rPrChange>
              </w:rPr>
              <m:t>w</m:t>
            </w:del>
          </w:ins>
        </m:r>
        <m:d>
          <m:dPr>
            <m:ctrlPr>
              <w:ins w:id="926" w:author="Windows User" w:date="2019-01-06T21:25:00Z">
                <w:del w:id="927" w:author="李奕霖" w:date="2019-01-11T00:12:00Z">
                  <w:rPr>
                    <w:rFonts w:ascii="Cambria Math" w:eastAsia="宋体" w:hAnsi="Cambria Math"/>
                    <w:b w:val="0"/>
                    <w:i/>
                    <w:highlight w:val="green"/>
                    <w:rPrChange w:id="928" w:author="李奕霖" w:date="2019-01-11T00:13:00Z">
                      <w:rPr>
                        <w:rFonts w:ascii="Cambria Math" w:eastAsia="宋体" w:hAnsi="Cambria Math"/>
                        <w:i/>
                        <w:highlight w:val="yellow"/>
                      </w:rPr>
                    </w:rPrChange>
                  </w:rPr>
                </w:del>
              </w:ins>
            </m:ctrlPr>
          </m:dPr>
          <m:e>
            <m:r>
              <w:ins w:id="929" w:author="Windows User" w:date="2019-01-06T21:25:00Z">
                <w:del w:id="930" w:author="李奕霖" w:date="2019-01-11T00:12:00Z">
                  <m:rPr>
                    <m:sty m:val="bi"/>
                  </m:rPr>
                  <w:rPr>
                    <w:rFonts w:ascii="Cambria Math" w:eastAsia="宋体" w:hAnsi="Cambria Math"/>
                    <w:highlight w:val="green"/>
                    <w:rPrChange w:id="931" w:author="李奕霖" w:date="2019-01-11T00:13:00Z">
                      <w:rPr>
                        <w:rFonts w:ascii="Cambria Math" w:eastAsia="宋体" w:hAnsi="Cambria Math"/>
                      </w:rPr>
                    </w:rPrChange>
                  </w:rPr>
                  <m:t>j, L</m:t>
                </w:del>
              </w:ins>
            </m:r>
          </m:e>
        </m:d>
      </m:oMath>
      <w:ins w:id="932" w:author="Windows User" w:date="2019-01-06T21:25:00Z">
        <w:del w:id="933" w:author="李奕霖" w:date="2019-01-11T00:12:00Z">
          <w:r w:rsidRPr="00E42769" w:rsidDel="00E42769">
            <w:rPr>
              <w:b w:val="0"/>
              <w:highlight w:val="green"/>
              <w:rPrChange w:id="934" w:author="李奕霖" w:date="2019-01-11T00:13:00Z">
                <w:rPr>
                  <w:b/>
                </w:rPr>
              </w:rPrChange>
            </w:rPr>
            <w:delText xml:space="preserve"> </w:delText>
          </w:r>
        </w:del>
      </w:ins>
      <w:ins w:id="935" w:author="Windows User" w:date="2019-01-06T21:19:00Z">
        <w:del w:id="936" w:author="李奕霖" w:date="2019-01-11T00:12:00Z">
          <w:r w:rsidRPr="00E42769" w:rsidDel="00E42769">
            <w:rPr>
              <w:b w:val="0"/>
              <w:highlight w:val="green"/>
              <w:rPrChange w:id="937" w:author="李奕霖" w:date="2019-01-11T00:13:00Z">
                <w:rPr>
                  <w:b/>
                </w:rPr>
              </w:rPrChange>
            </w:rPr>
            <w:delText xml:space="preserve">in </w:delText>
          </w:r>
        </w:del>
      </w:ins>
      <w:ins w:id="938" w:author="Windows User" w:date="2019-01-08T09:26:00Z">
        <w:del w:id="939" w:author="李奕霖" w:date="2019-01-11T00:12:00Z">
          <w:r w:rsidR="00D9619F" w:rsidRPr="00E42769" w:rsidDel="00E42769">
            <w:rPr>
              <w:b w:val="0"/>
              <w:highlight w:val="green"/>
              <w:rPrChange w:id="940" w:author="李奕霖" w:date="2019-01-11T00:13:00Z">
                <w:rPr/>
              </w:rPrChange>
            </w:rPr>
            <w:delText xml:space="preserve">a </w:delText>
          </w:r>
        </w:del>
      </w:ins>
      <w:ins w:id="941" w:author="李奕霖" w:date="2019-01-11T00:12:00Z">
        <w:r w:rsidR="00E42769" w:rsidRPr="00E42769">
          <w:rPr>
            <w:b w:val="0"/>
            <w:highlight w:val="green"/>
            <w:rPrChange w:id="942" w:author="李奕霖" w:date="2019-01-11T00:13:00Z">
              <w:rPr>
                <w:b/>
                <w:highlight w:val="yellow"/>
              </w:rPr>
            </w:rPrChange>
          </w:rPr>
          <w:t xml:space="preserve">estimate the parameters in </w:t>
        </w:r>
      </w:ins>
      <w:ins w:id="943" w:author="Windows User" w:date="2019-01-08T09:26:00Z">
        <w:r w:rsidR="00D9619F" w:rsidRPr="00E42769">
          <w:rPr>
            <w:b w:val="0"/>
            <w:highlight w:val="green"/>
            <w:rPrChange w:id="944" w:author="李奕霖" w:date="2019-01-11T00:13:00Z">
              <w:rPr/>
            </w:rPrChange>
          </w:rPr>
          <w:t>call’s</w:t>
        </w:r>
      </w:ins>
      <w:ins w:id="945" w:author="Windows User" w:date="2019-01-08T17:52:00Z">
        <w:r w:rsidR="00300B9C" w:rsidRPr="00E42769">
          <w:rPr>
            <w:b w:val="0"/>
            <w:highlight w:val="green"/>
            <w:rPrChange w:id="946" w:author="李奕霖" w:date="2019-01-11T00:13:00Z">
              <w:rPr>
                <w:b/>
              </w:rPr>
            </w:rPrChange>
          </w:rPr>
          <w:t xml:space="preserve"> </w:t>
        </w:r>
      </w:ins>
      <w:ins w:id="947" w:author="Windows User" w:date="2019-01-08T17:51:00Z">
        <w:r w:rsidR="00300B9C" w:rsidRPr="00E42769">
          <w:rPr>
            <w:b w:val="0"/>
            <w:highlight w:val="green"/>
            <w:rPrChange w:id="948" w:author="李奕霖" w:date="2019-01-11T00:13:00Z">
              <w:rPr>
                <w:b/>
              </w:rPr>
            </w:rPrChange>
          </w:rPr>
          <w:t>service</w:t>
        </w:r>
      </w:ins>
      <w:ins w:id="949" w:author="Windows User" w:date="2019-01-08T17:52:00Z">
        <w:r w:rsidR="00300B9C" w:rsidRPr="00E42769">
          <w:rPr>
            <w:b w:val="0"/>
            <w:highlight w:val="green"/>
            <w:rPrChange w:id="950" w:author="李奕霖" w:date="2019-01-11T00:13:00Z">
              <w:rPr>
                <w:b/>
              </w:rPr>
            </w:rPrChange>
          </w:rPr>
          <w:t xml:space="preserve"> </w:t>
        </w:r>
      </w:ins>
      <w:ins w:id="951" w:author="Windows User" w:date="2019-01-08T17:51:00Z">
        <w:r w:rsidR="00300B9C" w:rsidRPr="00E42769">
          <w:rPr>
            <w:b w:val="0"/>
            <w:highlight w:val="green"/>
            <w:rPrChange w:id="952" w:author="李奕霖" w:date="2019-01-11T00:13:00Z">
              <w:rPr>
                <w:b/>
              </w:rPr>
            </w:rPrChange>
          </w:rPr>
          <w:t>problem</w:t>
        </w:r>
      </w:ins>
      <w:ins w:id="953" w:author="Windows User" w:date="2019-01-08T17:52:00Z">
        <w:r w:rsidR="00300B9C" w:rsidRPr="00E42769">
          <w:rPr>
            <w:b w:val="0"/>
            <w:highlight w:val="green"/>
            <w:rPrChange w:id="954" w:author="李奕霖" w:date="2019-01-11T00:13:00Z">
              <w:rPr>
                <w:b/>
              </w:rPr>
            </w:rPrChange>
          </w:rPr>
          <w:t xml:space="preserve"> </w:t>
        </w:r>
      </w:ins>
      <w:ins w:id="955" w:author="Windows User" w:date="2019-01-08T17:51:00Z">
        <w:r w:rsidR="00300B9C" w:rsidRPr="00E42769">
          <w:rPr>
            <w:b w:val="0"/>
            <w:highlight w:val="green"/>
            <w:rPrChange w:id="956" w:author="李奕霖" w:date="2019-01-11T00:13:00Z">
              <w:rPr>
                <w:b/>
              </w:rPr>
            </w:rPrChange>
          </w:rPr>
          <w:t>likelihood</w:t>
        </w:r>
      </w:ins>
      <w:ins w:id="957" w:author="Windows User" w:date="2019-01-06T21:20:00Z">
        <w:r w:rsidRPr="00E42769">
          <w:rPr>
            <w:b w:val="0"/>
            <w:highlight w:val="green"/>
            <w:rPrChange w:id="958" w:author="李奕霖" w:date="2019-01-11T00:13:00Z">
              <w:rPr>
                <w:b/>
              </w:rPr>
            </w:rPrChange>
          </w:rPr>
          <w:t>—</w:t>
        </w:r>
      </w:ins>
      <m:oMath>
        <m:r>
          <w:ins w:id="959" w:author="Windows User" w:date="2019-01-08T17:52:00Z">
            <m:rPr>
              <m:sty m:val="bi"/>
            </m:rPr>
            <w:rPr>
              <w:rFonts w:ascii="Cambria Math" w:eastAsia="宋体" w:hAnsi="Cambria Math"/>
              <w:highlight w:val="green"/>
              <w:rPrChange w:id="960" w:author="李奕霖" w:date="2019-01-11T00:13:00Z">
                <w:rPr>
                  <w:rFonts w:ascii="Cambria Math" w:eastAsia="宋体" w:hAnsi="Cambria Math"/>
                </w:rPr>
              </w:rPrChange>
            </w:rPr>
            <m:t>Ser</m:t>
          </w:ins>
        </m:r>
        <m:r>
          <w:ins w:id="961" w:author="Windows User" w:date="2019-01-08T17:54:00Z">
            <m:rPr>
              <m:sty m:val="bi"/>
            </m:rPr>
            <w:rPr>
              <w:rFonts w:ascii="Cambria Math" w:eastAsia="宋体" w:hAnsi="Cambria Math"/>
              <w:highlight w:val="green"/>
              <w:rPrChange w:id="962" w:author="李奕霖" w:date="2019-01-11T00:13:00Z">
                <w:rPr>
                  <w:rFonts w:ascii="Cambria Math" w:eastAsia="宋体" w:hAnsi="Cambria Math"/>
                </w:rPr>
              </w:rPrChange>
            </w:rPr>
            <m:t>v</m:t>
          </w:ins>
        </m:r>
        <m:r>
          <w:ins w:id="963" w:author="Windows User" w:date="2019-01-08T17:52:00Z">
            <m:rPr>
              <m:sty m:val="bi"/>
            </m:rPr>
            <w:rPr>
              <w:rFonts w:ascii="Cambria Math" w:eastAsia="宋体" w:hAnsi="Cambria Math"/>
              <w:highlight w:val="green"/>
              <w:rPrChange w:id="964" w:author="李奕霖" w:date="2019-01-11T00:13:00Z">
                <w:rPr>
                  <w:rFonts w:ascii="Cambria Math" w:eastAsia="宋体" w:hAnsi="Cambria Math"/>
                </w:rPr>
              </w:rPrChange>
            </w:rPr>
            <m:t>ProLikelihood</m:t>
          </w:ins>
        </m:r>
        <m:r>
          <w:ins w:id="965" w:author="Windows User" w:date="2019-01-06T21:19:00Z">
            <m:rPr>
              <m:sty m:val="bi"/>
            </m:rPr>
            <w:rPr>
              <w:rFonts w:ascii="Cambria Math" w:eastAsia="宋体" w:hAnsi="Cambria Math"/>
              <w:highlight w:val="green"/>
              <w:rPrChange w:id="966" w:author="李奕霖" w:date="2019-01-11T00:13:00Z">
                <w:rPr>
                  <w:rFonts w:ascii="Cambria Math" w:eastAsia="宋体" w:hAnsi="Cambria Math"/>
                </w:rPr>
              </w:rPrChange>
            </w:rPr>
            <m:t>=</m:t>
          </w:ins>
        </m:r>
        <m:r>
          <w:ins w:id="967" w:author="李奕霖" w:date="2019-01-11T00:13:00Z">
            <m:rPr>
              <m:sty m:val="bi"/>
            </m:rPr>
            <w:rPr>
              <w:rFonts w:ascii="Cambria Math" w:eastAsia="宋体" w:hAnsi="Cambria Math"/>
              <w:highlight w:val="green"/>
              <w:rPrChange w:id="968" w:author="李奕霖" w:date="2019-01-11T00:13:00Z">
                <w:rPr>
                  <w:rFonts w:ascii="Cambria Math" w:eastAsia="宋体" w:hAnsi="Cambria Math" w:cs="Times New Roman"/>
                  <w:highlight w:val="green"/>
                </w:rPr>
              </w:rPrChange>
            </w:rPr>
            <m:t>1/[1+</m:t>
          </w:ins>
        </m:r>
        <m:func>
          <m:funcPr>
            <m:ctrlPr>
              <w:ins w:id="969" w:author="李奕霖" w:date="2019-01-11T00:13:00Z">
                <w:rPr>
                  <w:rFonts w:ascii="Cambria Math" w:eastAsia="宋体" w:hAnsi="Cambria Math"/>
                  <w:highlight w:val="green"/>
                  <w:rPrChange w:id="970" w:author="李奕霖" w:date="2019-01-11T00:13:00Z">
                    <w:rPr>
                      <w:rFonts w:ascii="Cambria Math" w:eastAsia="宋体" w:hAnsi="Cambria Math" w:cs="Times New Roman"/>
                      <w:highlight w:val="green"/>
                    </w:rPr>
                  </w:rPrChange>
                </w:rPr>
              </w:ins>
            </m:ctrlPr>
          </m:funcPr>
          <m:fName>
            <m:r>
              <w:ins w:id="971" w:author="李奕霖" w:date="2019-01-11T00:13:00Z">
                <m:rPr>
                  <m:sty m:val="b"/>
                </m:rPr>
                <w:rPr>
                  <w:rFonts w:ascii="Cambria Math" w:eastAsia="宋体" w:hAnsi="Cambria Math"/>
                  <w:highlight w:val="green"/>
                  <w:rPrChange w:id="972" w:author="李奕霖" w:date="2019-01-11T00:13:00Z">
                    <w:rPr>
                      <w:rFonts w:ascii="Cambria Math" w:eastAsia="宋体" w:hAnsi="Cambria Math" w:cs="Times New Roman"/>
                      <w:highlight w:val="green"/>
                    </w:rPr>
                  </w:rPrChange>
                </w:rPr>
                <m:t>exp</m:t>
              </w:ins>
            </m:r>
            <m:ctrlPr>
              <w:ins w:id="973" w:author="李奕霖" w:date="2019-01-11T00:13:00Z">
                <w:rPr>
                  <w:rFonts w:ascii="Cambria Math" w:eastAsia="宋体" w:hAnsi="Cambria Math"/>
                  <w:i/>
                  <w:highlight w:val="green"/>
                  <w:rPrChange w:id="974" w:author="李奕霖" w:date="2019-01-11T00:13:00Z">
                    <w:rPr>
                      <w:rFonts w:ascii="Cambria Math" w:eastAsia="宋体" w:hAnsi="Cambria Math" w:cs="Times New Roman"/>
                      <w:i/>
                      <w:highlight w:val="green"/>
                    </w:rPr>
                  </w:rPrChange>
                </w:rPr>
              </w:ins>
            </m:ctrlPr>
          </m:fName>
          <m:e>
            <m:d>
              <m:dPr>
                <m:ctrlPr>
                  <w:ins w:id="975" w:author="李奕霖" w:date="2019-01-11T00:13:00Z">
                    <w:rPr>
                      <w:rFonts w:ascii="Cambria Math" w:eastAsia="宋体" w:hAnsi="Cambria Math"/>
                      <w:i/>
                      <w:highlight w:val="green"/>
                      <w:rPrChange w:id="976" w:author="李奕霖" w:date="2019-01-11T00:13:00Z">
                        <w:rPr>
                          <w:rFonts w:ascii="Cambria Math" w:eastAsia="宋体" w:hAnsi="Cambria Math" w:cs="Times New Roman"/>
                          <w:i/>
                          <w:highlight w:val="green"/>
                        </w:rPr>
                      </w:rPrChange>
                    </w:rPr>
                  </w:ins>
                </m:ctrlPr>
              </m:dPr>
              <m:e>
                <m:sSub>
                  <m:sSubPr>
                    <m:ctrlPr>
                      <w:ins w:id="977" w:author="李奕霖" w:date="2019-01-11T00:13:00Z">
                        <w:rPr>
                          <w:rFonts w:ascii="Cambria Math" w:eastAsia="宋体" w:hAnsi="Cambria Math"/>
                          <w:i/>
                          <w:highlight w:val="green"/>
                          <w:rPrChange w:id="978" w:author="李奕霖" w:date="2019-01-11T00:13:00Z">
                            <w:rPr>
                              <w:rFonts w:ascii="Cambria Math" w:eastAsia="宋体" w:hAnsi="Cambria Math" w:cs="Times New Roman"/>
                              <w:i/>
                              <w:highlight w:val="green"/>
                            </w:rPr>
                          </w:rPrChange>
                        </w:rPr>
                      </w:ins>
                    </m:ctrlPr>
                  </m:sSubPr>
                  <m:e>
                    <m:r>
                      <w:ins w:id="979" w:author="李奕霖" w:date="2019-01-11T00:13:00Z">
                        <m:rPr>
                          <m:sty m:val="bi"/>
                        </m:rPr>
                        <w:rPr>
                          <w:rFonts w:ascii="Cambria Math" w:eastAsia="宋体" w:hAnsi="Cambria Math"/>
                          <w:highlight w:val="green"/>
                          <w:rPrChange w:id="980" w:author="李奕霖" w:date="2019-01-11T00:13:00Z">
                            <w:rPr>
                              <w:rFonts w:ascii="Cambria Math" w:eastAsia="宋体" w:hAnsi="Cambria Math" w:cs="Times New Roman"/>
                              <w:highlight w:val="green"/>
                            </w:rPr>
                          </w:rPrChange>
                        </w:rPr>
                        <m:t>β</m:t>
                      </w:ins>
                    </m:r>
                  </m:e>
                  <m:sub>
                    <m:r>
                      <w:ins w:id="981" w:author="李奕霖" w:date="2019-01-11T00:13:00Z">
                        <m:rPr>
                          <m:sty m:val="bi"/>
                        </m:rPr>
                        <w:rPr>
                          <w:rFonts w:ascii="Cambria Math" w:eastAsia="宋体" w:hAnsi="Cambria Math"/>
                          <w:highlight w:val="green"/>
                          <w:rPrChange w:id="982" w:author="李奕霖" w:date="2019-01-11T00:13:00Z">
                            <w:rPr>
                              <w:rFonts w:ascii="Cambria Math" w:eastAsia="宋体" w:hAnsi="Cambria Math" w:cs="Times New Roman"/>
                              <w:highlight w:val="green"/>
                            </w:rPr>
                          </w:rPrChange>
                        </w:rPr>
                        <m:t>0</m:t>
                      </w:ins>
                    </m:r>
                  </m:sub>
                </m:sSub>
                <m:r>
                  <w:ins w:id="983" w:author="李奕霖" w:date="2019-01-11T00:13:00Z">
                    <m:rPr>
                      <m:sty m:val="bi"/>
                    </m:rPr>
                    <w:rPr>
                      <w:rFonts w:ascii="Cambria Math" w:eastAsia="宋体" w:hAnsi="Cambria Math"/>
                      <w:highlight w:val="green"/>
                      <w:rPrChange w:id="984" w:author="李奕霖" w:date="2019-01-11T00:13:00Z">
                        <w:rPr>
                          <w:rFonts w:ascii="Cambria Math" w:eastAsia="宋体" w:hAnsi="Cambria Math" w:cs="Times New Roman"/>
                          <w:highlight w:val="green"/>
                        </w:rPr>
                      </w:rPrChange>
                    </w:rPr>
                    <m:t>+</m:t>
                  </w:ins>
                </m:r>
                <m:sSub>
                  <m:sSubPr>
                    <m:ctrlPr>
                      <w:ins w:id="985" w:author="李奕霖" w:date="2019-01-11T00:13:00Z">
                        <w:rPr>
                          <w:rFonts w:ascii="Cambria Math" w:eastAsia="宋体" w:hAnsi="Cambria Math"/>
                          <w:i/>
                          <w:highlight w:val="green"/>
                          <w:rPrChange w:id="986" w:author="李奕霖" w:date="2019-01-11T00:13:00Z">
                            <w:rPr>
                              <w:rFonts w:ascii="Cambria Math" w:eastAsia="宋体" w:hAnsi="Cambria Math" w:cs="Times New Roman"/>
                              <w:i/>
                              <w:highlight w:val="green"/>
                            </w:rPr>
                          </w:rPrChange>
                        </w:rPr>
                      </w:ins>
                    </m:ctrlPr>
                  </m:sSubPr>
                  <m:e>
                    <m:r>
                      <w:ins w:id="987" w:author="李奕霖" w:date="2019-01-11T00:13:00Z">
                        <m:rPr>
                          <m:sty m:val="bi"/>
                        </m:rPr>
                        <w:rPr>
                          <w:rFonts w:ascii="Cambria Math" w:eastAsia="宋体" w:hAnsi="Cambria Math"/>
                          <w:highlight w:val="green"/>
                          <w:rPrChange w:id="988" w:author="李奕霖" w:date="2019-01-11T00:13:00Z">
                            <w:rPr>
                              <w:rFonts w:ascii="Cambria Math" w:eastAsia="宋体" w:hAnsi="Cambria Math" w:cs="Times New Roman"/>
                              <w:highlight w:val="green"/>
                            </w:rPr>
                          </w:rPrChange>
                        </w:rPr>
                        <m:t>β</m:t>
                      </w:ins>
                    </m:r>
                  </m:e>
                  <m:sub>
                    <m:r>
                      <w:ins w:id="989" w:author="李奕霖" w:date="2019-01-11T00:13:00Z">
                        <m:rPr>
                          <m:sty m:val="bi"/>
                        </m:rPr>
                        <w:rPr>
                          <w:rFonts w:ascii="Cambria Math" w:eastAsia="宋体" w:hAnsi="Cambria Math"/>
                          <w:highlight w:val="green"/>
                          <w:rPrChange w:id="990" w:author="李奕霖" w:date="2019-01-11T00:13:00Z">
                            <w:rPr>
                              <w:rFonts w:ascii="Cambria Math" w:eastAsia="宋体" w:hAnsi="Cambria Math" w:cs="Times New Roman"/>
                              <w:highlight w:val="green"/>
                            </w:rPr>
                          </w:rPrChange>
                        </w:rPr>
                        <m:t>1</m:t>
                      </w:ins>
                    </m:r>
                  </m:sub>
                </m:sSub>
                <m:r>
                  <w:ins w:id="991" w:author="李奕霖" w:date="2019-01-11T00:13:00Z">
                    <m:rPr>
                      <m:sty m:val="bi"/>
                    </m:rPr>
                    <w:rPr>
                      <w:rFonts w:ascii="Cambria Math" w:eastAsia="宋体" w:hAnsi="Cambria Math"/>
                      <w:highlight w:val="green"/>
                      <w:rPrChange w:id="992" w:author="李奕霖" w:date="2019-01-11T00:13:00Z">
                        <w:rPr>
                          <w:rFonts w:ascii="Cambria Math" w:eastAsia="宋体" w:hAnsi="Cambria Math" w:cs="Times New Roman"/>
                          <w:highlight w:val="green"/>
                        </w:rPr>
                      </w:rPrChange>
                    </w:rPr>
                    <m:t>∙L+</m:t>
                  </w:ins>
                </m:r>
                <m:sSub>
                  <m:sSubPr>
                    <m:ctrlPr>
                      <w:ins w:id="993" w:author="李奕霖" w:date="2019-01-11T00:13:00Z">
                        <w:rPr>
                          <w:rFonts w:ascii="Cambria Math" w:eastAsia="宋体" w:hAnsi="Cambria Math"/>
                          <w:i/>
                          <w:highlight w:val="green"/>
                          <w:rPrChange w:id="994" w:author="李奕霖" w:date="2019-01-11T00:13:00Z">
                            <w:rPr>
                              <w:rFonts w:ascii="Cambria Math" w:eastAsia="宋体" w:hAnsi="Cambria Math" w:cs="Times New Roman"/>
                              <w:i/>
                              <w:highlight w:val="green"/>
                            </w:rPr>
                          </w:rPrChange>
                        </w:rPr>
                      </w:ins>
                    </m:ctrlPr>
                  </m:sSubPr>
                  <m:e>
                    <m:r>
                      <w:ins w:id="995" w:author="李奕霖" w:date="2019-01-11T00:13:00Z">
                        <m:rPr>
                          <m:sty m:val="bi"/>
                        </m:rPr>
                        <w:rPr>
                          <w:rFonts w:ascii="Cambria Math" w:eastAsia="宋体" w:hAnsi="Cambria Math"/>
                          <w:highlight w:val="green"/>
                          <w:rPrChange w:id="996" w:author="李奕霖" w:date="2019-01-11T00:13:00Z">
                            <w:rPr>
                              <w:rFonts w:ascii="Cambria Math" w:eastAsia="宋体" w:hAnsi="Cambria Math" w:cs="Times New Roman"/>
                              <w:highlight w:val="green"/>
                            </w:rPr>
                          </w:rPrChange>
                        </w:rPr>
                        <m:t>β</m:t>
                      </w:ins>
                    </m:r>
                  </m:e>
                  <m:sub>
                    <m:r>
                      <w:ins w:id="997" w:author="李奕霖" w:date="2019-01-11T00:13:00Z">
                        <m:rPr>
                          <m:sty m:val="bi"/>
                        </m:rPr>
                        <w:rPr>
                          <w:rFonts w:ascii="Cambria Math" w:eastAsia="宋体" w:hAnsi="Cambria Math"/>
                          <w:highlight w:val="green"/>
                          <w:rPrChange w:id="998" w:author="李奕霖" w:date="2019-01-11T00:13:00Z">
                            <w:rPr>
                              <w:rFonts w:ascii="Cambria Math" w:eastAsia="宋体" w:hAnsi="Cambria Math" w:cs="Times New Roman"/>
                              <w:highlight w:val="green"/>
                            </w:rPr>
                          </w:rPrChange>
                        </w:rPr>
                        <m:t>2</m:t>
                      </w:ins>
                    </m:r>
                  </m:sub>
                </m:sSub>
                <m:r>
                  <w:ins w:id="999" w:author="李奕霖" w:date="2019-01-11T00:13:00Z">
                    <m:rPr>
                      <m:sty m:val="bi"/>
                    </m:rPr>
                    <w:rPr>
                      <w:rFonts w:ascii="Cambria Math" w:eastAsia="宋体" w:hAnsi="Cambria Math"/>
                      <w:highlight w:val="green"/>
                      <w:rPrChange w:id="1000" w:author="李奕霖" w:date="2019-01-11T00:13:00Z">
                        <w:rPr>
                          <w:rFonts w:ascii="Cambria Math" w:eastAsia="宋体" w:hAnsi="Cambria Math" w:cs="Times New Roman"/>
                          <w:highlight w:val="green"/>
                        </w:rPr>
                      </w:rPrChange>
                    </w:rPr>
                    <m:t>∙</m:t>
                  </w:ins>
                </m:r>
                <m:sSub>
                  <m:sSubPr>
                    <m:ctrlPr>
                      <w:ins w:id="1001" w:author="李奕霖" w:date="2019-01-11T00:13:00Z">
                        <w:rPr>
                          <w:rFonts w:ascii="Cambria Math" w:eastAsia="宋体" w:hAnsi="Cambria Math"/>
                          <w:i/>
                          <w:highlight w:val="green"/>
                          <w:rPrChange w:id="1002" w:author="李奕霖" w:date="2019-01-11T00:13:00Z">
                            <w:rPr>
                              <w:rFonts w:ascii="Cambria Math" w:eastAsia="宋体" w:hAnsi="Cambria Math" w:cs="Times New Roman"/>
                              <w:i/>
                              <w:highlight w:val="green"/>
                            </w:rPr>
                          </w:rPrChange>
                        </w:rPr>
                      </w:ins>
                    </m:ctrlPr>
                  </m:sSubPr>
                  <m:e>
                    <m:r>
                      <w:ins w:id="1003" w:author="李奕霖" w:date="2019-01-11T00:13:00Z">
                        <m:rPr>
                          <m:sty m:val="bi"/>
                        </m:rPr>
                        <w:rPr>
                          <w:rFonts w:ascii="Cambria Math" w:eastAsia="宋体" w:hAnsi="Cambria Math"/>
                          <w:highlight w:val="green"/>
                          <w:rPrChange w:id="1004" w:author="李奕霖" w:date="2019-01-11T00:13:00Z">
                            <w:rPr>
                              <w:rFonts w:ascii="Cambria Math" w:eastAsia="宋体" w:hAnsi="Cambria Math" w:cs="Times New Roman"/>
                              <w:highlight w:val="green"/>
                            </w:rPr>
                          </w:rPrChange>
                        </w:rPr>
                        <m:t>E</m:t>
                      </w:ins>
                    </m:r>
                  </m:e>
                  <m:sub>
                    <m:r>
                      <w:ins w:id="1005" w:author="李奕霖" w:date="2019-01-11T00:13:00Z">
                        <m:rPr>
                          <m:sty m:val="bi"/>
                        </m:rPr>
                        <w:rPr>
                          <w:rFonts w:ascii="Cambria Math" w:eastAsia="宋体" w:hAnsi="Cambria Math"/>
                          <w:highlight w:val="green"/>
                          <w:rPrChange w:id="1006" w:author="李奕霖" w:date="2019-01-11T00:13:00Z">
                            <w:rPr>
                              <w:rFonts w:ascii="Cambria Math" w:eastAsia="宋体" w:hAnsi="Cambria Math" w:cs="Times New Roman"/>
                              <w:highlight w:val="green"/>
                            </w:rPr>
                          </w:rPrChange>
                        </w:rPr>
                        <m:t>1</m:t>
                      </w:ins>
                    </m:r>
                  </m:sub>
                </m:sSub>
                <m:r>
                  <w:ins w:id="1007" w:author="李奕霖" w:date="2019-01-11T00:13:00Z">
                    <m:rPr>
                      <m:sty m:val="bi"/>
                    </m:rPr>
                    <w:rPr>
                      <w:rFonts w:ascii="Cambria Math" w:eastAsia="宋体" w:hAnsi="Cambria Math"/>
                      <w:highlight w:val="green"/>
                      <w:rPrChange w:id="1008" w:author="李奕霖" w:date="2019-01-11T00:13:00Z">
                        <w:rPr>
                          <w:rFonts w:ascii="Cambria Math" w:eastAsia="宋体" w:hAnsi="Cambria Math" w:cs="Times New Roman"/>
                          <w:highlight w:val="green"/>
                        </w:rPr>
                      </w:rPrChange>
                    </w:rPr>
                    <m:t>+</m:t>
                  </w:ins>
                </m:r>
                <m:sSub>
                  <m:sSubPr>
                    <m:ctrlPr>
                      <w:ins w:id="1009" w:author="李奕霖" w:date="2019-01-11T00:13:00Z">
                        <w:rPr>
                          <w:rFonts w:ascii="Cambria Math" w:eastAsia="宋体" w:hAnsi="Cambria Math"/>
                          <w:i/>
                          <w:highlight w:val="green"/>
                          <w:rPrChange w:id="1010" w:author="李奕霖" w:date="2019-01-11T00:13:00Z">
                            <w:rPr>
                              <w:rFonts w:ascii="Cambria Math" w:eastAsia="宋体" w:hAnsi="Cambria Math" w:cs="Times New Roman"/>
                              <w:i/>
                              <w:highlight w:val="green"/>
                            </w:rPr>
                          </w:rPrChange>
                        </w:rPr>
                      </w:ins>
                    </m:ctrlPr>
                  </m:sSubPr>
                  <m:e>
                    <m:r>
                      <w:ins w:id="1011" w:author="李奕霖" w:date="2019-01-11T00:13:00Z">
                        <m:rPr>
                          <m:sty m:val="bi"/>
                        </m:rPr>
                        <w:rPr>
                          <w:rFonts w:ascii="Cambria Math" w:eastAsia="宋体" w:hAnsi="Cambria Math"/>
                          <w:highlight w:val="green"/>
                          <w:rPrChange w:id="1012" w:author="李奕霖" w:date="2019-01-11T00:13:00Z">
                            <w:rPr>
                              <w:rFonts w:ascii="Cambria Math" w:eastAsia="宋体" w:hAnsi="Cambria Math" w:cs="Times New Roman"/>
                              <w:highlight w:val="green"/>
                            </w:rPr>
                          </w:rPrChange>
                        </w:rPr>
                        <m:t>β</m:t>
                      </w:ins>
                    </m:r>
                  </m:e>
                  <m:sub>
                    <m:r>
                      <w:ins w:id="1013" w:author="李奕霖" w:date="2019-01-11T00:13:00Z">
                        <m:rPr>
                          <m:sty m:val="bi"/>
                        </m:rPr>
                        <w:rPr>
                          <w:rFonts w:ascii="Cambria Math" w:eastAsia="宋体" w:hAnsi="Cambria Math"/>
                          <w:highlight w:val="green"/>
                          <w:rPrChange w:id="1014" w:author="李奕霖" w:date="2019-01-11T00:13:00Z">
                            <w:rPr>
                              <w:rFonts w:ascii="Cambria Math" w:eastAsia="宋体" w:hAnsi="Cambria Math" w:cs="Times New Roman"/>
                              <w:highlight w:val="green"/>
                            </w:rPr>
                          </w:rPrChange>
                        </w:rPr>
                        <m:t>3</m:t>
                      </w:ins>
                    </m:r>
                  </m:sub>
                </m:sSub>
                <m:r>
                  <w:ins w:id="1015" w:author="李奕霖" w:date="2019-01-11T00:13:00Z">
                    <m:rPr>
                      <m:sty m:val="bi"/>
                    </m:rPr>
                    <w:rPr>
                      <w:rFonts w:ascii="Cambria Math" w:eastAsia="宋体" w:hAnsi="Cambria Math"/>
                      <w:highlight w:val="green"/>
                      <w:rPrChange w:id="1016" w:author="李奕霖" w:date="2019-01-11T00:13:00Z">
                        <w:rPr>
                          <w:rFonts w:ascii="Cambria Math" w:eastAsia="宋体" w:hAnsi="Cambria Math" w:cs="Times New Roman"/>
                          <w:highlight w:val="green"/>
                        </w:rPr>
                      </w:rPrChange>
                    </w:rPr>
                    <m:t>∙</m:t>
                  </w:ins>
                </m:r>
                <m:sSub>
                  <m:sSubPr>
                    <m:ctrlPr>
                      <w:ins w:id="1017" w:author="李奕霖" w:date="2019-01-11T00:13:00Z">
                        <w:rPr>
                          <w:rFonts w:ascii="Cambria Math" w:eastAsia="宋体" w:hAnsi="Cambria Math"/>
                          <w:i/>
                          <w:highlight w:val="green"/>
                          <w:rPrChange w:id="1018" w:author="李奕霖" w:date="2019-01-11T00:13:00Z">
                            <w:rPr>
                              <w:rFonts w:ascii="Cambria Math" w:eastAsia="宋体" w:hAnsi="Cambria Math" w:cs="Times New Roman"/>
                              <w:i/>
                              <w:highlight w:val="green"/>
                            </w:rPr>
                          </w:rPrChange>
                        </w:rPr>
                      </w:ins>
                    </m:ctrlPr>
                  </m:sSubPr>
                  <m:e>
                    <m:r>
                      <w:ins w:id="1019" w:author="李奕霖" w:date="2019-01-11T00:13:00Z">
                        <m:rPr>
                          <m:sty m:val="bi"/>
                        </m:rPr>
                        <w:rPr>
                          <w:rFonts w:ascii="Cambria Math" w:eastAsia="宋体" w:hAnsi="Cambria Math"/>
                          <w:highlight w:val="green"/>
                          <w:rPrChange w:id="1020" w:author="李奕霖" w:date="2019-01-11T00:13:00Z">
                            <w:rPr>
                              <w:rFonts w:ascii="Cambria Math" w:eastAsia="宋体" w:hAnsi="Cambria Math" w:cs="Times New Roman"/>
                              <w:highlight w:val="green"/>
                            </w:rPr>
                          </w:rPrChange>
                        </w:rPr>
                        <m:t>E</m:t>
                      </w:ins>
                    </m:r>
                  </m:e>
                  <m:sub>
                    <m:r>
                      <w:ins w:id="1021" w:author="李奕霖" w:date="2019-01-11T00:13:00Z">
                        <m:rPr>
                          <m:sty m:val="bi"/>
                        </m:rPr>
                        <w:rPr>
                          <w:rFonts w:ascii="Cambria Math" w:eastAsia="宋体" w:hAnsi="Cambria Math"/>
                          <w:highlight w:val="green"/>
                          <w:rPrChange w:id="1022" w:author="李奕霖" w:date="2019-01-11T00:13:00Z">
                            <w:rPr>
                              <w:rFonts w:ascii="Cambria Math" w:eastAsia="宋体" w:hAnsi="Cambria Math" w:cs="Times New Roman"/>
                              <w:highlight w:val="green"/>
                            </w:rPr>
                          </w:rPrChange>
                        </w:rPr>
                        <m:t>2</m:t>
                      </w:ins>
                    </m:r>
                  </m:sub>
                </m:sSub>
                <m:r>
                  <w:ins w:id="1023" w:author="李奕霖" w:date="2019-01-11T00:13:00Z">
                    <m:rPr>
                      <m:sty m:val="bi"/>
                    </m:rPr>
                    <w:rPr>
                      <w:rFonts w:ascii="Cambria Math" w:eastAsia="宋体" w:hAnsi="Cambria Math"/>
                      <w:highlight w:val="green"/>
                      <w:rPrChange w:id="1024" w:author="李奕霖" w:date="2019-01-11T00:13:00Z">
                        <w:rPr>
                          <w:rFonts w:ascii="Cambria Math" w:eastAsia="宋体" w:hAnsi="Cambria Math" w:cs="Times New Roman"/>
                          <w:highlight w:val="green"/>
                        </w:rPr>
                      </w:rPrChange>
                    </w:rPr>
                    <m:t>+</m:t>
                  </w:ins>
                </m:r>
                <m:sSub>
                  <m:sSubPr>
                    <m:ctrlPr>
                      <w:ins w:id="1025" w:author="李奕霖" w:date="2019-01-11T00:13:00Z">
                        <w:rPr>
                          <w:rFonts w:ascii="Cambria Math" w:eastAsia="宋体" w:hAnsi="Cambria Math"/>
                          <w:i/>
                          <w:highlight w:val="green"/>
                          <w:rPrChange w:id="1026" w:author="李奕霖" w:date="2019-01-11T00:13:00Z">
                            <w:rPr>
                              <w:rFonts w:ascii="Cambria Math" w:eastAsia="宋体" w:hAnsi="Cambria Math" w:cs="Times New Roman"/>
                              <w:i/>
                              <w:highlight w:val="green"/>
                            </w:rPr>
                          </w:rPrChange>
                        </w:rPr>
                      </w:ins>
                    </m:ctrlPr>
                  </m:sSubPr>
                  <m:e>
                    <m:r>
                      <w:ins w:id="1027" w:author="李奕霖" w:date="2019-01-11T00:13:00Z">
                        <m:rPr>
                          <m:sty m:val="bi"/>
                        </m:rPr>
                        <w:rPr>
                          <w:rFonts w:ascii="Cambria Math" w:eastAsia="宋体" w:hAnsi="Cambria Math"/>
                          <w:highlight w:val="green"/>
                          <w:rPrChange w:id="1028" w:author="李奕霖" w:date="2019-01-11T00:13:00Z">
                            <w:rPr>
                              <w:rFonts w:ascii="Cambria Math" w:eastAsia="宋体" w:hAnsi="Cambria Math" w:cs="Times New Roman"/>
                              <w:highlight w:val="green"/>
                            </w:rPr>
                          </w:rPrChange>
                        </w:rPr>
                        <m:t>β</m:t>
                      </w:ins>
                    </m:r>
                  </m:e>
                  <m:sub>
                    <m:r>
                      <w:ins w:id="1029" w:author="李奕霖" w:date="2019-01-11T00:13:00Z">
                        <m:rPr>
                          <m:sty m:val="bi"/>
                        </m:rPr>
                        <w:rPr>
                          <w:rFonts w:ascii="Cambria Math" w:eastAsia="宋体" w:hAnsi="Cambria Math"/>
                          <w:highlight w:val="green"/>
                          <w:rPrChange w:id="1030" w:author="李奕霖" w:date="2019-01-11T00:13:00Z">
                            <w:rPr>
                              <w:rFonts w:ascii="Cambria Math" w:eastAsia="宋体" w:hAnsi="Cambria Math" w:cs="Times New Roman"/>
                              <w:highlight w:val="green"/>
                            </w:rPr>
                          </w:rPrChange>
                        </w:rPr>
                        <m:t>4</m:t>
                      </w:ins>
                    </m:r>
                  </m:sub>
                </m:sSub>
                <m:r>
                  <w:ins w:id="1031" w:author="李奕霖" w:date="2019-01-11T00:13:00Z">
                    <m:rPr>
                      <m:sty m:val="bi"/>
                    </m:rPr>
                    <w:rPr>
                      <w:rFonts w:ascii="Cambria Math" w:eastAsia="宋体" w:hAnsi="Cambria Math"/>
                      <w:highlight w:val="green"/>
                      <w:rPrChange w:id="1032" w:author="李奕霖" w:date="2019-01-11T00:13:00Z">
                        <w:rPr>
                          <w:rFonts w:ascii="Cambria Math" w:eastAsia="宋体" w:hAnsi="Cambria Math" w:cs="Times New Roman"/>
                          <w:highlight w:val="green"/>
                        </w:rPr>
                      </w:rPrChange>
                    </w:rPr>
                    <m:t>∙</m:t>
                  </w:ins>
                </m:r>
                <m:sSub>
                  <m:sSubPr>
                    <m:ctrlPr>
                      <w:ins w:id="1033" w:author="李奕霖" w:date="2019-01-11T00:13:00Z">
                        <w:rPr>
                          <w:rFonts w:ascii="Cambria Math" w:eastAsia="宋体" w:hAnsi="Cambria Math"/>
                          <w:i/>
                          <w:highlight w:val="green"/>
                          <w:rPrChange w:id="1034" w:author="李奕霖" w:date="2019-01-11T00:13:00Z">
                            <w:rPr>
                              <w:rFonts w:ascii="Cambria Math" w:eastAsia="宋体" w:hAnsi="Cambria Math" w:cs="Times New Roman"/>
                              <w:i/>
                              <w:highlight w:val="green"/>
                            </w:rPr>
                          </w:rPrChange>
                        </w:rPr>
                      </w:ins>
                    </m:ctrlPr>
                  </m:sSubPr>
                  <m:e>
                    <m:r>
                      <w:ins w:id="1035" w:author="李奕霖" w:date="2019-01-11T00:13:00Z">
                        <m:rPr>
                          <m:sty m:val="bi"/>
                        </m:rPr>
                        <w:rPr>
                          <w:rFonts w:ascii="Cambria Math" w:eastAsia="宋体" w:hAnsi="Cambria Math"/>
                          <w:highlight w:val="green"/>
                          <w:rPrChange w:id="1036" w:author="李奕霖" w:date="2019-01-11T00:13:00Z">
                            <w:rPr>
                              <w:rFonts w:ascii="Cambria Math" w:eastAsia="宋体" w:hAnsi="Cambria Math" w:cs="Times New Roman"/>
                              <w:highlight w:val="green"/>
                            </w:rPr>
                          </w:rPrChange>
                        </w:rPr>
                        <m:t>E</m:t>
                      </w:ins>
                    </m:r>
                  </m:e>
                  <m:sub>
                    <m:r>
                      <w:ins w:id="1037" w:author="李奕霖" w:date="2019-01-11T00:13:00Z">
                        <m:rPr>
                          <m:sty m:val="bi"/>
                        </m:rPr>
                        <w:rPr>
                          <w:rFonts w:ascii="Cambria Math" w:eastAsia="宋体" w:hAnsi="Cambria Math"/>
                          <w:highlight w:val="green"/>
                          <w:rPrChange w:id="1038" w:author="李奕霖" w:date="2019-01-11T00:13:00Z">
                            <w:rPr>
                              <w:rFonts w:ascii="Cambria Math" w:eastAsia="宋体" w:hAnsi="Cambria Math" w:cs="Times New Roman"/>
                              <w:highlight w:val="green"/>
                            </w:rPr>
                          </w:rPrChange>
                        </w:rPr>
                        <m:t>3</m:t>
                      </w:ins>
                    </m:r>
                  </m:sub>
                </m:sSub>
              </m:e>
            </m:d>
          </m:e>
        </m:func>
        <m:r>
          <w:ins w:id="1039" w:author="李奕霖" w:date="2019-01-11T00:13:00Z">
            <m:rPr>
              <m:sty m:val="bi"/>
            </m:rPr>
            <w:rPr>
              <w:rFonts w:ascii="Cambria Math" w:eastAsia="宋体" w:hAnsi="Cambria Math"/>
              <w:highlight w:val="green"/>
              <w:rPrChange w:id="1040" w:author="李奕霖" w:date="2019-01-11T00:13:00Z">
                <w:rPr>
                  <w:rFonts w:ascii="Cambria Math" w:eastAsia="宋体" w:hAnsi="Cambria Math" w:cs="Times New Roman"/>
                  <w:highlight w:val="green"/>
                </w:rPr>
              </w:rPrChange>
            </w:rPr>
            <m:t>]</m:t>
          </w:ins>
        </m:r>
        <m:nary>
          <m:naryPr>
            <m:chr m:val="∑"/>
            <m:limLoc m:val="undOvr"/>
            <m:ctrlPr>
              <w:ins w:id="1041" w:author="Windows User" w:date="2019-01-06T21:19:00Z">
                <w:del w:id="1042" w:author="李奕霖" w:date="2019-01-11T00:13:00Z">
                  <w:rPr>
                    <w:rFonts w:ascii="Cambria Math" w:eastAsia="宋体" w:hAnsi="Cambria Math"/>
                    <w:b w:val="0"/>
                    <w:i/>
                    <w:highlight w:val="green"/>
                    <w:rPrChange w:id="1043" w:author="李奕霖" w:date="2019-01-11T00:13:00Z">
                      <w:rPr>
                        <w:rFonts w:ascii="Cambria Math" w:eastAsia="宋体" w:hAnsi="Cambria Math"/>
                        <w:i/>
                        <w:highlight w:val="yellow"/>
                      </w:rPr>
                    </w:rPrChange>
                  </w:rPr>
                </w:del>
              </w:ins>
            </m:ctrlPr>
          </m:naryPr>
          <m:sub>
            <m:r>
              <w:ins w:id="1044" w:author="Windows User" w:date="2019-01-06T21:19:00Z">
                <w:del w:id="1045" w:author="李奕霖" w:date="2019-01-11T00:13:00Z">
                  <m:rPr>
                    <m:sty m:val="bi"/>
                  </m:rPr>
                  <w:rPr>
                    <w:rFonts w:ascii="Cambria Math" w:eastAsia="宋体" w:hAnsi="Cambria Math"/>
                    <w:highlight w:val="green"/>
                    <w:rPrChange w:id="1046" w:author="李奕霖" w:date="2019-01-11T00:13:00Z">
                      <w:rPr>
                        <w:rFonts w:ascii="Cambria Math" w:eastAsia="宋体" w:hAnsi="Cambria Math"/>
                      </w:rPr>
                    </w:rPrChange>
                  </w:rPr>
                  <m:t>j=1</m:t>
                </w:del>
              </w:ins>
            </m:r>
          </m:sub>
          <m:sup>
            <m:r>
              <w:ins w:id="1047" w:author="Windows User" w:date="2019-01-06T21:19:00Z">
                <w:del w:id="1048" w:author="李奕霖" w:date="2019-01-11T00:13:00Z">
                  <m:rPr>
                    <m:sty m:val="bi"/>
                  </m:rPr>
                  <w:rPr>
                    <w:rFonts w:ascii="Cambria Math" w:eastAsia="宋体" w:hAnsi="Cambria Math"/>
                    <w:highlight w:val="green"/>
                    <w:rPrChange w:id="1049" w:author="李奕霖" w:date="2019-01-11T00:13:00Z">
                      <w:rPr>
                        <w:rFonts w:ascii="Cambria Math" w:eastAsia="宋体" w:hAnsi="Cambria Math"/>
                      </w:rPr>
                    </w:rPrChange>
                  </w:rPr>
                  <m:t>L</m:t>
                </w:del>
              </w:ins>
            </m:r>
          </m:sup>
          <m:e>
            <m:r>
              <w:ins w:id="1050" w:author="Windows User" w:date="2019-01-06T21:19:00Z">
                <w:del w:id="1051" w:author="李奕霖" w:date="2019-01-11T00:13:00Z">
                  <m:rPr>
                    <m:sty m:val="bi"/>
                  </m:rPr>
                  <w:rPr>
                    <w:rFonts w:ascii="Cambria Math" w:eastAsia="宋体" w:hAnsi="Cambria Math"/>
                    <w:highlight w:val="green"/>
                    <w:rPrChange w:id="1052" w:author="李奕霖" w:date="2019-01-11T00:13:00Z">
                      <w:rPr>
                        <w:rFonts w:ascii="Cambria Math" w:eastAsia="宋体" w:hAnsi="Cambria Math"/>
                      </w:rPr>
                    </w:rPrChange>
                  </w:rPr>
                  <m:t>w(j, L)*</m:t>
                </w:del>
              </w:ins>
            </m:r>
            <m:sSub>
              <m:sSubPr>
                <m:ctrlPr>
                  <w:ins w:id="1053" w:author="Windows User" w:date="2019-01-06T21:19:00Z">
                    <w:del w:id="1054" w:author="李奕霖" w:date="2019-01-11T00:13:00Z">
                      <w:rPr>
                        <w:rFonts w:ascii="Cambria Math" w:eastAsia="宋体" w:hAnsi="Cambria Math"/>
                        <w:b w:val="0"/>
                        <w:i/>
                        <w:highlight w:val="green"/>
                        <w:rPrChange w:id="1055" w:author="李奕霖" w:date="2019-01-11T00:13:00Z">
                          <w:rPr>
                            <w:rFonts w:ascii="Cambria Math" w:eastAsia="宋体" w:hAnsi="Cambria Math"/>
                            <w:i/>
                            <w:highlight w:val="yellow"/>
                          </w:rPr>
                        </w:rPrChange>
                      </w:rPr>
                    </w:del>
                  </w:ins>
                </m:ctrlPr>
              </m:sSubPr>
              <m:e>
                <m:r>
                  <w:ins w:id="1056" w:author="Windows User" w:date="2019-01-06T21:19:00Z">
                    <w:del w:id="1057" w:author="李奕霖" w:date="2019-01-11T00:13:00Z">
                      <m:rPr>
                        <m:sty m:val="bi"/>
                      </m:rPr>
                      <w:rPr>
                        <w:rFonts w:ascii="Cambria Math" w:eastAsia="宋体" w:hAnsi="Cambria Math"/>
                        <w:highlight w:val="green"/>
                        <w:rPrChange w:id="1058" w:author="李奕霖" w:date="2019-01-11T00:13:00Z">
                          <w:rPr>
                            <w:rFonts w:ascii="Cambria Math" w:eastAsia="宋体" w:hAnsi="Cambria Math"/>
                          </w:rPr>
                        </w:rPrChange>
                      </w:rPr>
                      <m:t>p</m:t>
                    </w:del>
                  </w:ins>
                </m:r>
              </m:e>
              <m:sub>
                <m:r>
                  <w:ins w:id="1059" w:author="Windows User" w:date="2019-01-06T21:19:00Z">
                    <w:del w:id="1060" w:author="李奕霖" w:date="2019-01-11T00:13:00Z">
                      <m:rPr>
                        <m:sty m:val="bi"/>
                      </m:rPr>
                      <w:rPr>
                        <w:rFonts w:ascii="Cambria Math" w:eastAsia="宋体" w:hAnsi="Cambria Math"/>
                        <w:highlight w:val="green"/>
                        <w:rPrChange w:id="1061" w:author="李奕霖" w:date="2019-01-11T00:13:00Z">
                          <w:rPr>
                            <w:rFonts w:ascii="Cambria Math" w:eastAsia="宋体" w:hAnsi="Cambria Math"/>
                          </w:rPr>
                        </w:rPrChange>
                      </w:rPr>
                      <m:t>j</m:t>
                    </w:del>
                  </w:ins>
                </m:r>
              </m:sub>
            </m:sSub>
          </m:e>
        </m:nary>
      </m:oMath>
      <w:ins w:id="1062" w:author="Windows User" w:date="2019-01-06T21:23:00Z">
        <w:r w:rsidRPr="00E42769">
          <w:rPr>
            <w:b w:val="0"/>
            <w:highlight w:val="green"/>
            <w:rPrChange w:id="1063" w:author="李奕霖" w:date="2019-01-11T00:13:00Z">
              <w:rPr>
                <w:b/>
              </w:rPr>
            </w:rPrChange>
          </w:rPr>
          <w:t xml:space="preserve"> (see </w:t>
        </w:r>
      </w:ins>
      <w:ins w:id="1064" w:author="Windows User" w:date="2019-01-06T21:24:00Z">
        <w:r w:rsidRPr="00E42769">
          <w:rPr>
            <w:b w:val="0"/>
            <w:highlight w:val="green"/>
            <w:rPrChange w:id="1065" w:author="李奕霖" w:date="2019-01-11T00:13:00Z">
              <w:rPr>
                <w:b/>
              </w:rPr>
            </w:rPrChange>
          </w:rPr>
          <w:t xml:space="preserve">the discussion </w:t>
        </w:r>
      </w:ins>
      <w:ins w:id="1066" w:author="Windows User" w:date="2019-01-06T21:25:00Z">
        <w:r w:rsidRPr="00E42769">
          <w:rPr>
            <w:b w:val="0"/>
            <w:highlight w:val="green"/>
            <w:rPrChange w:id="1067" w:author="李奕霖" w:date="2019-01-11T00:13:00Z">
              <w:rPr>
                <w:b/>
              </w:rPr>
            </w:rPrChange>
          </w:rPr>
          <w:t>above on</w:t>
        </w:r>
      </w:ins>
      <w:ins w:id="1068" w:author="Windows User" w:date="2019-01-06T21:24:00Z">
        <w:r w:rsidRPr="00E42769">
          <w:rPr>
            <w:b w:val="0"/>
            <w:highlight w:val="green"/>
            <w:rPrChange w:id="1069" w:author="李奕霖" w:date="2019-01-11T00:13:00Z">
              <w:rPr>
                <w:b/>
              </w:rPr>
            </w:rPrChange>
          </w:rPr>
          <w:t xml:space="preserve"> </w:t>
        </w:r>
        <w:r w:rsidRPr="00E42769">
          <w:rPr>
            <w:b w:val="0"/>
            <w:highlight w:val="green"/>
            <w:rPrChange w:id="1070" w:author="李奕霖" w:date="2019-01-11T00:13:00Z">
              <w:rPr/>
            </w:rPrChange>
          </w:rPr>
          <w:t>eq.</w:t>
        </w:r>
      </w:ins>
      <w:ins w:id="1071" w:author="Windows User" w:date="2019-01-06T21:25:00Z">
        <w:r w:rsidRPr="00E42769">
          <w:rPr>
            <w:b w:val="0"/>
            <w:highlight w:val="green"/>
            <w:rPrChange w:id="1072" w:author="李奕霖" w:date="2019-01-11T00:13:00Z">
              <w:rPr/>
            </w:rPrChange>
          </w:rPr>
          <w:t xml:space="preserve"> #</w:t>
        </w:r>
        <w:r w:rsidRPr="00E42769">
          <w:rPr>
            <w:b w:val="0"/>
            <w:highlight w:val="green"/>
            <w:rPrChange w:id="1073" w:author="李奕霖" w:date="2019-01-11T00:13:00Z">
              <w:rPr>
                <w:b/>
              </w:rPr>
            </w:rPrChange>
          </w:rPr>
          <w:t>)</w:t>
        </w:r>
      </w:ins>
      <w:ins w:id="1074" w:author="Windows User" w:date="2019-01-06T21:20:00Z">
        <w:r w:rsidRPr="007720FE">
          <w:rPr>
            <w:rFonts w:eastAsia="宋体"/>
            <w:b w:val="0"/>
            <w:rPrChange w:id="1075" w:author="Windows User" w:date="2019-01-08T16:57:00Z">
              <w:rPr>
                <w:rFonts w:eastAsia="宋体"/>
                <w:b/>
              </w:rPr>
            </w:rPrChange>
          </w:rPr>
          <w:t>—</w:t>
        </w:r>
      </w:ins>
      <w:ins w:id="1076" w:author="Windows User" w:date="2019-01-08T17:54:00Z">
        <w:r w:rsidR="00300B9C">
          <w:rPr>
            <w:rFonts w:eastAsia="宋体" w:hint="eastAsia"/>
            <w:b w:val="0"/>
          </w:rPr>
          <w:t xml:space="preserve">so that </w:t>
        </w:r>
      </w:ins>
      <w:ins w:id="1077" w:author="Windows User" w:date="2019-01-08T17:55:00Z">
        <w:r w:rsidR="00300B9C">
          <w:rPr>
            <w:rFonts w:eastAsia="宋体" w:hint="eastAsia"/>
            <w:b w:val="0"/>
          </w:rPr>
          <w:t xml:space="preserve">the </w:t>
        </w:r>
        <w:r w:rsidR="00300B9C">
          <w:rPr>
            <w:rFonts w:eastAsia="宋体"/>
            <w:b w:val="0"/>
          </w:rPr>
          <w:t>sequence</w:t>
        </w:r>
        <w:r w:rsidR="00300B9C">
          <w:rPr>
            <w:rFonts w:eastAsia="宋体" w:hint="eastAsia"/>
            <w:b w:val="0"/>
          </w:rPr>
          <w:t xml:space="preserve"> of a</w:t>
        </w:r>
      </w:ins>
      <w:ins w:id="1078" w:author="Windows User" w:date="2019-01-08T17:54:00Z">
        <w:r w:rsidR="00300B9C">
          <w:rPr>
            <w:rFonts w:eastAsia="宋体" w:hint="eastAsia"/>
            <w:b w:val="0"/>
          </w:rPr>
          <w:t xml:space="preserve"> call</w:t>
        </w:r>
        <w:r w:rsidR="00300B9C">
          <w:rPr>
            <w:rFonts w:eastAsia="宋体"/>
            <w:b w:val="0"/>
          </w:rPr>
          <w:t>’</w:t>
        </w:r>
        <w:r w:rsidR="00300B9C">
          <w:rPr>
            <w:rFonts w:eastAsia="宋体" w:hint="eastAsia"/>
            <w:b w:val="0"/>
          </w:rPr>
          <w:t xml:space="preserve">s negative emotions can predict </w:t>
        </w:r>
      </w:ins>
      <w:ins w:id="1079" w:author="Windows User" w:date="2019-01-08T15:32:00Z">
        <w:r w:rsidR="00F06029">
          <w:rPr>
            <w:rFonts w:eastAsia="宋体" w:hint="eastAsia"/>
            <w:b w:val="0"/>
          </w:rPr>
          <w:t>the call</w:t>
        </w:r>
        <w:r w:rsidR="00F06029">
          <w:rPr>
            <w:rFonts w:eastAsia="宋体"/>
            <w:b w:val="0"/>
          </w:rPr>
          <w:t>’</w:t>
        </w:r>
        <w:r w:rsidR="00F06029">
          <w:rPr>
            <w:rFonts w:eastAsia="宋体" w:hint="eastAsia"/>
            <w:b w:val="0"/>
          </w:rPr>
          <w:t xml:space="preserve">s </w:t>
        </w:r>
      </w:ins>
      <w:ins w:id="1080" w:author="Windows User" w:date="2019-01-06T21:20:00Z">
        <w:r w:rsidRPr="0068101E">
          <w:rPr>
            <w:rFonts w:eastAsia="宋体"/>
            <w:b w:val="0"/>
            <w:rPrChange w:id="1081" w:author="Windows User" w:date="2019-01-08T09:09:00Z">
              <w:rPr>
                <w:rFonts w:eastAsia="宋体"/>
                <w:b/>
              </w:rPr>
            </w:rPrChange>
          </w:rPr>
          <w:t>service proble</w:t>
        </w:r>
      </w:ins>
      <w:ins w:id="1082" w:author="Windows User" w:date="2019-01-06T21:21:00Z">
        <w:r w:rsidRPr="0068101E">
          <w:rPr>
            <w:rFonts w:eastAsia="宋体"/>
            <w:b w:val="0"/>
            <w:rPrChange w:id="1083" w:author="Windows User" w:date="2019-01-08T09:09:00Z">
              <w:rPr>
                <w:rFonts w:eastAsia="宋体"/>
                <w:b/>
              </w:rPr>
            </w:rPrChange>
          </w:rPr>
          <w:t>m</w:t>
        </w:r>
      </w:ins>
      <w:ins w:id="1084" w:author="Windows User" w:date="2019-01-08T15:32:00Z">
        <w:r w:rsidR="00F06029">
          <w:rPr>
            <w:rFonts w:eastAsia="宋体" w:hint="eastAsia"/>
            <w:b w:val="0"/>
          </w:rPr>
          <w:t>s</w:t>
        </w:r>
      </w:ins>
      <w:ins w:id="1085" w:author="Windows User" w:date="2019-01-06T21:21:00Z">
        <w:r w:rsidRPr="0068101E">
          <w:rPr>
            <w:rFonts w:eastAsia="宋体"/>
            <w:b w:val="0"/>
            <w:rPrChange w:id="1086" w:author="Windows User" w:date="2019-01-08T09:09:00Z">
              <w:rPr>
                <w:rFonts w:eastAsia="宋体"/>
                <w:b/>
              </w:rPr>
            </w:rPrChange>
          </w:rPr>
          <w:t xml:space="preserve">. To do so, we need training data </w:t>
        </w:r>
      </w:ins>
      <w:ins w:id="1087" w:author="Windows User" w:date="2019-01-06T21:22:00Z">
        <w:r w:rsidRPr="0068101E">
          <w:rPr>
            <w:rFonts w:eastAsia="宋体"/>
            <w:b w:val="0"/>
            <w:rPrChange w:id="1088" w:author="Windows User" w:date="2019-01-08T09:09:00Z">
              <w:rPr>
                <w:rFonts w:eastAsia="宋体"/>
                <w:b/>
              </w:rPr>
            </w:rPrChange>
          </w:rPr>
          <w:t xml:space="preserve">with </w:t>
        </w:r>
      </w:ins>
      <w:ins w:id="1089" w:author="Windows User" w:date="2019-01-06T21:21:00Z">
        <w:r w:rsidRPr="0068101E">
          <w:rPr>
            <w:rFonts w:eastAsia="宋体"/>
            <w:b w:val="0"/>
            <w:rPrChange w:id="1090" w:author="Windows User" w:date="2019-01-08T09:09:00Z">
              <w:rPr>
                <w:rFonts w:eastAsia="宋体"/>
                <w:b/>
              </w:rPr>
            </w:rPrChange>
          </w:rPr>
          <w:t xml:space="preserve">labels of “having a service problem” </w:t>
        </w:r>
      </w:ins>
      <w:ins w:id="1091" w:author="Windows User" w:date="2019-01-06T21:22:00Z">
        <w:r w:rsidRPr="0068101E">
          <w:rPr>
            <w:rFonts w:eastAsia="宋体"/>
            <w:b w:val="0"/>
            <w:rPrChange w:id="1092" w:author="Windows User" w:date="2019-01-08T09:09:00Z">
              <w:rPr>
                <w:rFonts w:eastAsia="宋体"/>
                <w:b/>
              </w:rPr>
            </w:rPrChange>
          </w:rPr>
          <w:t xml:space="preserve">(yes or no) </w:t>
        </w:r>
      </w:ins>
      <w:ins w:id="1093" w:author="Windows User" w:date="2019-01-06T21:21:00Z">
        <w:r w:rsidRPr="0068101E">
          <w:rPr>
            <w:rFonts w:eastAsia="宋体"/>
            <w:b w:val="0"/>
            <w:rPrChange w:id="1094" w:author="Windows User" w:date="2019-01-08T09:09:00Z">
              <w:rPr>
                <w:rFonts w:eastAsia="宋体"/>
                <w:b/>
              </w:rPr>
            </w:rPrChange>
          </w:rPr>
          <w:t>for each call.</w:t>
        </w:r>
        <w:del w:id="1095" w:author="Yiting Guo" w:date="2019-01-10T20:48:00Z">
          <w:r w:rsidRPr="0068101E" w:rsidDel="00E359E4">
            <w:rPr>
              <w:rFonts w:eastAsia="宋体"/>
              <w:b w:val="0"/>
              <w:rPrChange w:id="1096" w:author="Windows User" w:date="2019-01-08T09:09:00Z">
                <w:rPr>
                  <w:rFonts w:eastAsia="宋体"/>
                  <w:b/>
                </w:rPr>
              </w:rPrChange>
            </w:rPr>
            <w:delText xml:space="preserve"> </w:delText>
          </w:r>
        </w:del>
      </w:ins>
    </w:p>
    <w:p w14:paraId="527A25ED" w14:textId="7E018CAA" w:rsidR="00032797" w:rsidRPr="00FF29B3" w:rsidDel="00195163" w:rsidRDefault="0001033D" w:rsidP="00032797">
      <w:pPr>
        <w:pStyle w:val="3"/>
        <w:rPr>
          <w:del w:id="1097" w:author="Windows User" w:date="2019-01-06T21:26:00Z"/>
          <w:i/>
          <w:rPrChange w:id="1098" w:author="Windows User" w:date="2019-01-08T09:11:00Z">
            <w:rPr>
              <w:del w:id="1099" w:author="Windows User" w:date="2019-01-06T21:26:00Z"/>
            </w:rPr>
          </w:rPrChange>
        </w:rPr>
      </w:pPr>
      <w:ins w:id="1100" w:author="De Liu" w:date="2019-01-03T15:47:00Z">
        <w:del w:id="1101" w:author="Windows User" w:date="2019-01-06T21:13:00Z">
          <w:r w:rsidRPr="00FF29B3" w:rsidDel="00C55F4D">
            <w:rPr>
              <w:b w:val="0"/>
              <w:i/>
              <w:rPrChange w:id="1102" w:author="Windows User" w:date="2019-01-08T09:11:00Z">
                <w:rPr>
                  <w:b w:val="0"/>
                </w:rPr>
              </w:rPrChange>
            </w:rPr>
            <w:delText>s</w:delText>
          </w:r>
        </w:del>
      </w:ins>
    </w:p>
    <w:p w14:paraId="3BE3C606" w14:textId="14A33ECE" w:rsidR="00195163" w:rsidRPr="00013AFD" w:rsidRDefault="00FF29B3">
      <w:pPr>
        <w:pStyle w:val="a5"/>
        <w:ind w:firstLineChars="0"/>
        <w:rPr>
          <w:ins w:id="1103" w:author="Windows User" w:date="2019-01-06T21:36:00Z"/>
          <w:rFonts w:eastAsia="宋体" w:cs="Times New Roman"/>
          <w:rPrChange w:id="1104" w:author="Windows User" w:date="2019-01-06T22:11:00Z">
            <w:rPr>
              <w:ins w:id="1105" w:author="Windows User" w:date="2019-01-06T21:36:00Z"/>
            </w:rPr>
          </w:rPrChange>
        </w:rPr>
        <w:pPrChange w:id="1106" w:author="Windows User" w:date="2019-01-08T09:14:00Z">
          <w:pPr>
            <w:pStyle w:val="a5"/>
            <w:ind w:firstLineChars="0" w:firstLine="0"/>
          </w:pPr>
        </w:pPrChange>
      </w:pPr>
      <w:ins w:id="1107" w:author="Windows User" w:date="2019-01-08T09:11:00Z">
        <w:r w:rsidRPr="00FF29B3">
          <w:rPr>
            <w:b/>
            <w:i/>
            <w:rPrChange w:id="1108" w:author="Windows User" w:date="2019-01-08T09:11:00Z">
              <w:rPr/>
            </w:rPrChange>
          </w:rPr>
          <w:t>Labeling</w:t>
        </w:r>
      </w:ins>
      <w:ins w:id="1109" w:author="Windows User" w:date="2019-01-06T20:12:00Z">
        <w:r w:rsidR="003D1FF9" w:rsidRPr="003D1FF9">
          <w:rPr>
            <w:rFonts w:eastAsia="宋体" w:cs="Times New Roman"/>
            <w:b/>
            <w:i/>
            <w:rPrChange w:id="1110" w:author="Windows User" w:date="2019-01-06T20:13:00Z">
              <w:rPr>
                <w:rFonts w:eastAsia="宋体" w:cs="Times New Roman"/>
              </w:rPr>
            </w:rPrChange>
          </w:rPr>
          <w:t xml:space="preserve"> </w:t>
        </w:r>
      </w:ins>
      <w:ins w:id="1111" w:author="Windows User" w:date="2019-01-06T21:13:00Z">
        <w:r w:rsidR="00C55F4D">
          <w:rPr>
            <w:rFonts w:eastAsia="宋体" w:cs="Times New Roman"/>
            <w:b/>
            <w:i/>
          </w:rPr>
          <w:t>service problems</w:t>
        </w:r>
      </w:ins>
      <w:ins w:id="1112" w:author="Windows User" w:date="2019-01-06T20:13:00Z">
        <w:r w:rsidR="003D1FF9">
          <w:rPr>
            <w:rFonts w:eastAsia="宋体" w:cs="Times New Roman"/>
          </w:rPr>
          <w:t xml:space="preserve">. </w:t>
        </w:r>
      </w:ins>
      <w:ins w:id="1113" w:author="Windows User" w:date="2019-01-06T21:26:00Z">
        <w:r w:rsidR="00195163">
          <w:rPr>
            <w:rFonts w:eastAsia="宋体" w:cs="Times New Roman"/>
          </w:rPr>
          <w:t xml:space="preserve">We used two sources of information provided by the company to </w:t>
        </w:r>
      </w:ins>
      <w:ins w:id="1114" w:author="Windows User" w:date="2019-01-08T09:11:00Z">
        <w:r>
          <w:rPr>
            <w:rFonts w:eastAsia="宋体" w:cs="Times New Roman" w:hint="eastAsia"/>
          </w:rPr>
          <w:t>label</w:t>
        </w:r>
      </w:ins>
      <w:ins w:id="1115" w:author="Windows User" w:date="2019-01-06T21:26:00Z">
        <w:r w:rsidR="00195163">
          <w:rPr>
            <w:rFonts w:eastAsia="宋体" w:cs="Times New Roman"/>
          </w:rPr>
          <w:t xml:space="preserve"> service problems. </w:t>
        </w:r>
      </w:ins>
      <w:ins w:id="1116" w:author="De Liu" w:date="2019-01-03T15:52:00Z">
        <w:del w:id="1117" w:author="Windows User" w:date="2019-01-06T21:26:00Z">
          <w:r w:rsidR="0026677A" w:rsidDel="00195163">
            <w:rPr>
              <w:rFonts w:eastAsia="宋体" w:cs="Times New Roman"/>
            </w:rPr>
            <w:delText xml:space="preserve">The quality scoring models require </w:delText>
          </w:r>
        </w:del>
      </w:ins>
      <w:ins w:id="1118" w:author="De Liu" w:date="2019-01-04T15:46:00Z">
        <w:del w:id="1119" w:author="Windows User" w:date="2019-01-06T21:26:00Z">
          <w:r w:rsidR="00941670" w:rsidDel="00195163">
            <w:rPr>
              <w:rFonts w:eastAsia="宋体" w:cs="Times New Roman"/>
            </w:rPr>
            <w:delText>labeled</w:delText>
          </w:r>
        </w:del>
      </w:ins>
      <w:ins w:id="1120" w:author="De Liu" w:date="2019-01-03T15:52:00Z">
        <w:del w:id="1121" w:author="Windows User" w:date="2019-01-06T21:26:00Z">
          <w:r w:rsidR="0026677A" w:rsidDel="00195163">
            <w:rPr>
              <w:rFonts w:eastAsia="宋体" w:cs="Times New Roman"/>
            </w:rPr>
            <w:delText xml:space="preserve"> service calls</w:delText>
          </w:r>
        </w:del>
      </w:ins>
      <w:ins w:id="1122" w:author="De Liu" w:date="2019-01-04T15:46:00Z">
        <w:del w:id="1123" w:author="Windows User" w:date="2019-01-06T21:26:00Z">
          <w:r w:rsidR="00941670" w:rsidDel="00195163">
            <w:rPr>
              <w:rFonts w:eastAsia="宋体" w:cs="Times New Roman"/>
            </w:rPr>
            <w:delText xml:space="preserve">. </w:delText>
          </w:r>
        </w:del>
      </w:ins>
      <w:ins w:id="1124" w:author="De Liu" w:date="2019-01-03T15:56:00Z">
        <w:del w:id="1125" w:author="Windows User" w:date="2019-01-06T21:27:00Z">
          <w:r w:rsidR="0026677A" w:rsidDel="00195163">
            <w:rPr>
              <w:rFonts w:eastAsia="宋体" w:cs="Times New Roman"/>
            </w:rPr>
            <w:delText xml:space="preserve">The company provides two kinds of </w:delText>
          </w:r>
        </w:del>
      </w:ins>
      <w:ins w:id="1126" w:author="De Liu" w:date="2019-01-04T15:47:00Z">
        <w:del w:id="1127" w:author="Windows User" w:date="2019-01-06T21:27:00Z">
          <w:r w:rsidR="00941670" w:rsidDel="00195163">
            <w:rPr>
              <w:rFonts w:eastAsia="宋体" w:cs="Times New Roman"/>
            </w:rPr>
            <w:delText xml:space="preserve">indicators for </w:delText>
          </w:r>
        </w:del>
      </w:ins>
      <w:ins w:id="1128" w:author="De Liu" w:date="2019-01-03T15:56:00Z">
        <w:del w:id="1129" w:author="Windows User" w:date="2019-01-06T21:27:00Z">
          <w:r w:rsidR="0026677A" w:rsidDel="00195163">
            <w:rPr>
              <w:rFonts w:eastAsia="宋体" w:cs="Times New Roman"/>
            </w:rPr>
            <w:delText>service quality</w:delText>
          </w:r>
        </w:del>
      </w:ins>
      <w:ins w:id="1130" w:author="Windows User" w:date="2019-01-06T21:27:00Z">
        <w:r w:rsidR="00195163">
          <w:rPr>
            <w:rFonts w:eastAsia="宋体" w:cs="Times New Roman"/>
          </w:rPr>
          <w:t xml:space="preserve">First, </w:t>
        </w:r>
      </w:ins>
      <w:ins w:id="1131" w:author="De Liu" w:date="2019-01-03T15:56:00Z">
        <w:del w:id="1132" w:author="Windows User" w:date="2019-01-06T21:27:00Z">
          <w:r w:rsidR="0026677A" w:rsidDel="00195163">
            <w:rPr>
              <w:rFonts w:eastAsia="宋体" w:cs="Times New Roman"/>
            </w:rPr>
            <w:delText>:</w:delText>
          </w:r>
        </w:del>
      </w:ins>
      <w:ins w:id="1133" w:author="De Liu" w:date="2019-01-03T15:58:00Z">
        <w:del w:id="1134" w:author="Windows User" w:date="2019-01-06T21:27:00Z">
          <w:r w:rsidR="0026677A" w:rsidDel="00195163">
            <w:rPr>
              <w:rFonts w:eastAsia="宋体" w:cs="Times New Roman"/>
            </w:rPr>
            <w:delText xml:space="preserve"> </w:delText>
          </w:r>
        </w:del>
      </w:ins>
      <w:ins w:id="1135" w:author="De Liu" w:date="2019-01-04T15:47:00Z">
        <w:del w:id="1136" w:author="Windows User" w:date="2019-01-06T21:27:00Z">
          <w:r w:rsidR="00941670" w:rsidDel="00195163">
            <w:rPr>
              <w:rFonts w:eastAsia="宋体" w:cs="Times New Roman"/>
            </w:rPr>
            <w:delText xml:space="preserve">results of </w:delText>
          </w:r>
        </w:del>
      </w:ins>
      <w:ins w:id="1137" w:author="De Liu" w:date="2019-01-03T15:58:00Z">
        <w:del w:id="1138" w:author="Windows User" w:date="2019-01-06T21:27:00Z">
          <w:r w:rsidR="0026677A" w:rsidDel="00195163">
            <w:rPr>
              <w:rFonts w:eastAsia="宋体" w:cs="Times New Roman"/>
            </w:rPr>
            <w:delText>service quality inspection</w:delText>
          </w:r>
        </w:del>
      </w:ins>
      <w:ins w:id="1139" w:author="De Liu" w:date="2019-01-04T15:47:00Z">
        <w:del w:id="1140" w:author="Windows User" w:date="2019-01-06T21:27:00Z">
          <w:r w:rsidR="00941670" w:rsidDel="00195163">
            <w:rPr>
              <w:rFonts w:eastAsia="宋体" w:cs="Times New Roman"/>
            </w:rPr>
            <w:delText>s</w:delText>
          </w:r>
        </w:del>
      </w:ins>
      <w:ins w:id="1141" w:author="De Liu" w:date="2019-01-03T15:58:00Z">
        <w:del w:id="1142" w:author="Windows User" w:date="2019-01-06T21:27:00Z">
          <w:r w:rsidR="0026677A" w:rsidDel="00195163">
            <w:rPr>
              <w:rFonts w:eastAsia="宋体" w:cs="Times New Roman"/>
            </w:rPr>
            <w:delText xml:space="preserve"> and customer interviews.</w:delText>
          </w:r>
        </w:del>
      </w:ins>
      <w:ins w:id="1143" w:author="De Liu" w:date="2019-01-03T15:56:00Z">
        <w:del w:id="1144" w:author="Windows User" w:date="2019-01-06T21:27:00Z">
          <w:r w:rsidR="0026677A" w:rsidDel="00195163">
            <w:rPr>
              <w:rFonts w:eastAsia="宋体" w:cs="Times New Roman"/>
            </w:rPr>
            <w:delText xml:space="preserve"> </w:delText>
          </w:r>
        </w:del>
      </w:ins>
      <w:ins w:id="1145" w:author="Windows User" w:date="2019-01-06T21:27:00Z">
        <w:r w:rsidR="00645A84">
          <w:rPr>
            <w:rFonts w:eastAsia="宋体" w:cs="Times New Roman"/>
          </w:rPr>
          <w:t>the compan</w:t>
        </w:r>
      </w:ins>
      <w:ins w:id="1146" w:author="Windows User" w:date="2019-01-06T21:39:00Z">
        <w:r w:rsidR="00645A84">
          <w:rPr>
            <w:rFonts w:eastAsia="宋体" w:cs="Times New Roman"/>
          </w:rPr>
          <w:t>y</w:t>
        </w:r>
      </w:ins>
      <w:ins w:id="1147" w:author="Windows User" w:date="2019-01-06T21:27:00Z">
        <w:r w:rsidR="00195163">
          <w:rPr>
            <w:rFonts w:eastAsia="宋体" w:cs="Times New Roman"/>
          </w:rPr>
          <w:t xml:space="preserve"> conduct</w:t>
        </w:r>
      </w:ins>
      <w:ins w:id="1148" w:author="Windows User" w:date="2019-01-06T21:39:00Z">
        <w:r w:rsidR="00645A84">
          <w:rPr>
            <w:rFonts w:eastAsia="宋体" w:cs="Times New Roman"/>
          </w:rPr>
          <w:t>s</w:t>
        </w:r>
      </w:ins>
      <w:ins w:id="1149" w:author="Windows User" w:date="2019-01-06T21:27:00Z">
        <w:r w:rsidR="00195163">
          <w:rPr>
            <w:rFonts w:eastAsia="宋体" w:cs="Times New Roman"/>
          </w:rPr>
          <w:t xml:space="preserve"> </w:t>
        </w:r>
      </w:ins>
      <w:ins w:id="1150" w:author="De Liu" w:date="2019-01-04T15:48:00Z">
        <w:del w:id="1151" w:author="Windows User" w:date="2019-01-06T21:27:00Z">
          <w:r w:rsidR="00941670" w:rsidDel="00195163">
            <w:rPr>
              <w:rFonts w:eastAsia="宋体" w:cs="Times New Roman"/>
            </w:rPr>
            <w:delText xml:space="preserve">Service quality inspections are </w:delText>
          </w:r>
        </w:del>
        <w:r w:rsidR="00941670">
          <w:rPr>
            <w:rFonts w:eastAsia="宋体" w:cs="Times New Roman"/>
          </w:rPr>
          <w:t>routine operations</w:t>
        </w:r>
      </w:ins>
      <w:ins w:id="1152" w:author="De Liu" w:date="2019-01-03T15:57:00Z">
        <w:r w:rsidR="0026677A">
          <w:rPr>
            <w:rFonts w:eastAsia="宋体" w:cs="Times New Roman"/>
          </w:rPr>
          <w:t xml:space="preserve"> </w:t>
        </w:r>
      </w:ins>
      <w:ins w:id="1153" w:author="Windows User" w:date="2019-01-06T21:27:00Z">
        <w:r w:rsidR="00195163">
          <w:rPr>
            <w:rFonts w:eastAsia="宋体" w:cs="Times New Roman"/>
          </w:rPr>
          <w:t xml:space="preserve">of </w:t>
        </w:r>
      </w:ins>
      <w:ins w:id="1154" w:author="Windows User" w:date="2019-01-08T09:11:00Z">
        <w:r>
          <w:rPr>
            <w:rFonts w:eastAsia="宋体" w:cs="Times New Roman" w:hint="eastAsia"/>
          </w:rPr>
          <w:t xml:space="preserve">QA </w:t>
        </w:r>
      </w:ins>
      <w:ins w:id="1155" w:author="Windows User" w:date="2019-01-06T21:27:00Z">
        <w:del w:id="1156" w:author="Yiting Guo" w:date="2019-01-10T16:28:00Z">
          <w:r w:rsidR="00195163" w:rsidDel="00362F4E">
            <w:rPr>
              <w:rFonts w:eastAsia="宋体" w:cs="Times New Roman"/>
            </w:rPr>
            <w:delText>inspection</w:delText>
          </w:r>
        </w:del>
      </w:ins>
      <w:ins w:id="1157" w:author="Yiting Guo" w:date="2019-01-10T16:28:00Z">
        <w:r w:rsidR="00362F4E">
          <w:rPr>
            <w:rFonts w:eastAsia="宋体" w:cs="Times New Roman"/>
          </w:rPr>
          <w:t>evaluation</w:t>
        </w:r>
      </w:ins>
      <w:ins w:id="1158" w:author="Windows User" w:date="2019-01-06T21:27:00Z">
        <w:r w:rsidR="00195163">
          <w:rPr>
            <w:rFonts w:eastAsia="宋体" w:cs="Times New Roman"/>
          </w:rPr>
          <w:t xml:space="preserve">s. </w:t>
        </w:r>
      </w:ins>
      <w:ins w:id="1159" w:author="De Liu" w:date="2019-01-03T15:57:00Z">
        <w:del w:id="1160" w:author="Windows User" w:date="2019-01-06T21:27:00Z">
          <w:r w:rsidR="0026677A" w:rsidDel="00195163">
            <w:rPr>
              <w:rFonts w:eastAsia="宋体" w:cs="Times New Roman"/>
            </w:rPr>
            <w:delText>where t</w:delText>
          </w:r>
        </w:del>
      </w:ins>
      <w:ins w:id="1161" w:author="Yiting Guo" w:date="2019-01-10T16:25:00Z">
        <w:r w:rsidR="00362F4E" w:rsidRPr="00362F4E">
          <w:rPr>
            <w:rFonts w:eastAsia="宋体" w:cs="Times New Roman"/>
          </w:rPr>
          <w:t>QA specialists</w:t>
        </w:r>
      </w:ins>
      <w:ins w:id="1162" w:author="Windows User" w:date="2019-01-06T21:27:00Z">
        <w:del w:id="1163" w:author="Yiting Guo" w:date="2019-01-10T16:25:00Z">
          <w:r w:rsidR="00195163" w:rsidDel="00362F4E">
            <w:rPr>
              <w:rFonts w:eastAsia="宋体" w:cs="Times New Roman"/>
            </w:rPr>
            <w:delText xml:space="preserve">A dedicated </w:delText>
          </w:r>
        </w:del>
      </w:ins>
      <w:ins w:id="1164" w:author="De Liu" w:date="2019-01-03T15:57:00Z">
        <w:del w:id="1165" w:author="Yiting Guo" w:date="2019-01-10T16:25:00Z">
          <w:r w:rsidR="0026677A" w:rsidDel="00362F4E">
            <w:rPr>
              <w:rFonts w:eastAsia="宋体" w:cs="Times New Roman"/>
            </w:rPr>
            <w:delText xml:space="preserve">he company’s service quality </w:delText>
          </w:r>
        </w:del>
      </w:ins>
      <w:ins w:id="1166" w:author="Windows User" w:date="2019-01-06T21:28:00Z">
        <w:del w:id="1167" w:author="Yiting Guo" w:date="2019-01-10T16:25:00Z">
          <w:r w:rsidR="00195163" w:rsidDel="00362F4E">
            <w:rPr>
              <w:rFonts w:eastAsia="宋体" w:cs="Times New Roman"/>
            </w:rPr>
            <w:delText>inspection team</w:delText>
          </w:r>
        </w:del>
        <w:r w:rsidR="00195163">
          <w:rPr>
            <w:rFonts w:eastAsia="宋体" w:cs="Times New Roman"/>
          </w:rPr>
          <w:t xml:space="preserve"> </w:t>
        </w:r>
      </w:ins>
      <w:ins w:id="1168" w:author="De Liu" w:date="2019-01-03T15:57:00Z">
        <w:del w:id="1169" w:author="Windows User" w:date="2019-01-06T21:28:00Z">
          <w:r w:rsidR="0026677A" w:rsidDel="00195163">
            <w:rPr>
              <w:rFonts w:eastAsia="宋体" w:cs="Times New Roman"/>
            </w:rPr>
            <w:delText xml:space="preserve">specialists </w:delText>
          </w:r>
        </w:del>
        <w:r w:rsidR="0026677A">
          <w:rPr>
            <w:rFonts w:eastAsia="宋体" w:cs="Times New Roman"/>
          </w:rPr>
          <w:t>listen</w:t>
        </w:r>
      </w:ins>
      <w:ins w:id="1170" w:author="Windows User" w:date="2019-01-06T21:28:00Z">
        <w:del w:id="1171" w:author="Yiting Guo" w:date="2019-01-10T16:25:00Z">
          <w:r w:rsidR="00195163" w:rsidDel="00362F4E">
            <w:rPr>
              <w:rFonts w:eastAsia="宋体" w:cs="Times New Roman"/>
            </w:rPr>
            <w:delText>s</w:delText>
          </w:r>
        </w:del>
      </w:ins>
      <w:ins w:id="1172" w:author="De Liu" w:date="2019-01-03T15:57:00Z">
        <w:r w:rsidR="0026677A">
          <w:rPr>
            <w:rFonts w:eastAsia="宋体" w:cs="Times New Roman"/>
          </w:rPr>
          <w:t xml:space="preserve"> to </w:t>
        </w:r>
        <w:del w:id="1173" w:author="Windows User" w:date="2019-01-06T21:28:00Z">
          <w:r w:rsidR="0026677A" w:rsidDel="00195163">
            <w:rPr>
              <w:rFonts w:eastAsia="宋体" w:cs="Times New Roman"/>
            </w:rPr>
            <w:delText xml:space="preserve">a random </w:delText>
          </w:r>
        </w:del>
        <w:r w:rsidR="0026677A">
          <w:rPr>
            <w:rFonts w:eastAsia="宋体" w:cs="Times New Roman"/>
          </w:rPr>
          <w:t>sample</w:t>
        </w:r>
      </w:ins>
      <w:ins w:id="1174" w:author="Windows User" w:date="2019-01-06T21:28:00Z">
        <w:r w:rsidR="00195163">
          <w:rPr>
            <w:rFonts w:eastAsia="宋体" w:cs="Times New Roman"/>
          </w:rPr>
          <w:t>d</w:t>
        </w:r>
      </w:ins>
      <w:ins w:id="1175" w:author="De Liu" w:date="2019-01-03T15:57:00Z">
        <w:r w:rsidR="0026677A">
          <w:rPr>
            <w:rFonts w:eastAsia="宋体" w:cs="Times New Roman"/>
          </w:rPr>
          <w:t xml:space="preserve"> </w:t>
        </w:r>
      </w:ins>
      <w:ins w:id="1176" w:author="Windows User" w:date="2019-01-06T21:28:00Z">
        <w:r w:rsidR="00195163">
          <w:rPr>
            <w:rFonts w:eastAsia="宋体" w:cs="Times New Roman"/>
          </w:rPr>
          <w:t xml:space="preserve">service </w:t>
        </w:r>
      </w:ins>
      <w:ins w:id="1177" w:author="De Liu" w:date="2019-01-03T15:57:00Z">
        <w:del w:id="1178" w:author="Windows User" w:date="2019-01-06T21:28:00Z">
          <w:r w:rsidR="0026677A" w:rsidDel="00195163">
            <w:rPr>
              <w:rFonts w:eastAsia="宋体" w:cs="Times New Roman"/>
            </w:rPr>
            <w:delText xml:space="preserve">of recorded </w:delText>
          </w:r>
        </w:del>
        <w:r w:rsidR="0026677A">
          <w:rPr>
            <w:rFonts w:eastAsia="宋体" w:cs="Times New Roman"/>
          </w:rPr>
          <w:t>calls</w:t>
        </w:r>
        <w:del w:id="1179" w:author="Windows User" w:date="2019-01-06T21:29:00Z">
          <w:r w:rsidR="0026677A" w:rsidDel="00195163">
            <w:rPr>
              <w:rFonts w:eastAsia="宋体" w:cs="Times New Roman"/>
            </w:rPr>
            <w:delText xml:space="preserve"> </w:delText>
          </w:r>
        </w:del>
      </w:ins>
      <w:ins w:id="1180" w:author="Windows User" w:date="2019-01-06T21:28:00Z">
        <w:r w:rsidR="00195163">
          <w:rPr>
            <w:rFonts w:eastAsia="宋体" w:cs="Times New Roman"/>
          </w:rPr>
          <w:t xml:space="preserve">, </w:t>
        </w:r>
      </w:ins>
      <w:ins w:id="1181" w:author="De Liu" w:date="2019-01-03T15:57:00Z">
        <w:del w:id="1182" w:author="Windows User" w:date="2019-01-06T21:28:00Z">
          <w:r w:rsidR="0026677A" w:rsidDel="00195163">
            <w:rPr>
              <w:rFonts w:eastAsia="宋体" w:cs="Times New Roman"/>
            </w:rPr>
            <w:delText xml:space="preserve">and </w:delText>
          </w:r>
        </w:del>
        <w:r w:rsidR="0026677A">
          <w:rPr>
            <w:rFonts w:eastAsia="宋体" w:cs="Times New Roman"/>
          </w:rPr>
          <w:t>evaluat</w:t>
        </w:r>
      </w:ins>
      <w:ins w:id="1183" w:author="Windows User" w:date="2019-01-06T21:50:00Z">
        <w:r w:rsidR="00955A13">
          <w:rPr>
            <w:rFonts w:eastAsia="宋体" w:cs="Times New Roman"/>
          </w:rPr>
          <w:t>ing the calls</w:t>
        </w:r>
      </w:ins>
      <w:ins w:id="1184" w:author="De Liu" w:date="2019-01-03T15:57:00Z">
        <w:del w:id="1185" w:author="Windows User" w:date="2019-01-06T21:28:00Z">
          <w:r w:rsidR="0026677A" w:rsidDel="00195163">
            <w:rPr>
              <w:rFonts w:eastAsia="宋体" w:cs="Times New Roman"/>
            </w:rPr>
            <w:delText>e</w:delText>
          </w:r>
        </w:del>
      </w:ins>
      <w:ins w:id="1186" w:author="De Liu" w:date="2019-01-03T15:58:00Z">
        <w:r w:rsidR="0026677A">
          <w:rPr>
            <w:rFonts w:eastAsia="宋体" w:cs="Times New Roman"/>
          </w:rPr>
          <w:t xml:space="preserve"> </w:t>
        </w:r>
        <w:del w:id="1187" w:author="Windows User" w:date="2019-01-06T21:50:00Z">
          <w:r w:rsidR="0026677A" w:rsidDel="00955A13">
            <w:rPr>
              <w:rFonts w:eastAsia="宋体" w:cs="Times New Roman"/>
            </w:rPr>
            <w:delText xml:space="preserve">them </w:delText>
          </w:r>
        </w:del>
      </w:ins>
      <w:ins w:id="1188" w:author="Windows User" w:date="2019-01-06T21:29:00Z">
        <w:r w:rsidR="00195163">
          <w:rPr>
            <w:rFonts w:eastAsia="宋体" w:cs="Times New Roman"/>
          </w:rPr>
          <w:t>using a list of</w:t>
        </w:r>
      </w:ins>
      <w:ins w:id="1189" w:author="Windows User" w:date="2019-01-06T21:51:00Z">
        <w:r w:rsidR="00955A13">
          <w:rPr>
            <w:rFonts w:eastAsia="宋体" w:cs="Times New Roman"/>
          </w:rPr>
          <w:t xml:space="preserve"> </w:t>
        </w:r>
      </w:ins>
      <w:ins w:id="1190" w:author="Windows User" w:date="2019-01-08T09:12:00Z">
        <w:r>
          <w:rPr>
            <w:rFonts w:eastAsia="宋体" w:cs="Times New Roman" w:hint="eastAsia"/>
          </w:rPr>
          <w:t>QA</w:t>
        </w:r>
      </w:ins>
      <w:ins w:id="1191" w:author="Windows User" w:date="2019-01-06T21:39:00Z">
        <w:r w:rsidR="00645A84">
          <w:rPr>
            <w:rFonts w:eastAsia="宋体" w:cs="Times New Roman"/>
          </w:rPr>
          <w:t xml:space="preserve"> </w:t>
        </w:r>
      </w:ins>
      <w:ins w:id="1192" w:author="Windows User" w:date="2019-01-06T21:42:00Z">
        <w:r w:rsidR="00645A84">
          <w:rPr>
            <w:rFonts w:eastAsia="宋体" w:cs="Times New Roman"/>
          </w:rPr>
          <w:t>questions (e.g.,</w:t>
        </w:r>
      </w:ins>
      <w:ins w:id="1193" w:author="Windows User" w:date="2019-01-06T21:43:00Z">
        <w:r w:rsidR="00645A84">
          <w:rPr>
            <w:rFonts w:eastAsia="宋体" w:cs="Times New Roman"/>
          </w:rPr>
          <w:t xml:space="preserve"> whether t</w:t>
        </w:r>
        <w:r w:rsidR="00645A84" w:rsidRPr="001E32BA">
          <w:rPr>
            <w:rFonts w:eastAsia="宋体" w:cs="Times New Roman"/>
          </w:rPr>
          <w:t xml:space="preserve">he </w:t>
        </w:r>
      </w:ins>
      <w:ins w:id="1194" w:author="Windows User" w:date="2019-01-08T09:20:00Z">
        <w:r w:rsidR="00D9619F">
          <w:rPr>
            <w:rFonts w:eastAsia="宋体" w:cs="Times New Roman"/>
          </w:rPr>
          <w:t>CSR</w:t>
        </w:r>
      </w:ins>
      <w:ins w:id="1195" w:author="Windows User" w:date="2019-01-06T21:43:00Z">
        <w:r w:rsidR="00645A84" w:rsidRPr="001E32BA">
          <w:rPr>
            <w:rFonts w:eastAsia="宋体" w:cs="Times New Roman"/>
          </w:rPr>
          <w:t xml:space="preserve"> kno</w:t>
        </w:r>
        <w:r w:rsidR="00645A84">
          <w:rPr>
            <w:rFonts w:eastAsia="宋体" w:cs="Times New Roman"/>
          </w:rPr>
          <w:t>ws the key to solve the problem</w:t>
        </w:r>
      </w:ins>
      <w:ins w:id="1196" w:author="Windows User" w:date="2019-01-06T21:42:00Z">
        <w:r w:rsidR="00645A84">
          <w:rPr>
            <w:rFonts w:eastAsia="宋体" w:cs="Times New Roman"/>
          </w:rPr>
          <w:t>)</w:t>
        </w:r>
      </w:ins>
      <w:ins w:id="1197" w:author="Windows User" w:date="2019-01-06T21:39:00Z">
        <w:r w:rsidR="00645A84">
          <w:rPr>
            <w:rFonts w:eastAsia="宋体" w:cs="Times New Roman"/>
          </w:rPr>
          <w:t>.</w:t>
        </w:r>
      </w:ins>
      <w:ins w:id="1198" w:author="Windows User" w:date="2019-01-06T21:40:00Z">
        <w:r w:rsidR="00645A84">
          <w:rPr>
            <w:rFonts w:eastAsia="宋体" w:cs="Times New Roman"/>
          </w:rPr>
          <w:t xml:space="preserve"> Second, t</w:t>
        </w:r>
      </w:ins>
      <w:ins w:id="1199" w:author="De Liu" w:date="2019-01-03T15:58:00Z">
        <w:del w:id="1200" w:author="Windows User" w:date="2019-01-06T21:40:00Z">
          <w:r w:rsidR="0026677A" w:rsidDel="00645A84">
            <w:rPr>
              <w:rFonts w:eastAsia="宋体" w:cs="Times New Roman"/>
            </w:rPr>
            <w:delText>on dimensions such as …</w:delText>
          </w:r>
        </w:del>
      </w:ins>
      <w:ins w:id="1201" w:author="De Liu" w:date="2019-01-03T15:59:00Z">
        <w:del w:id="1202" w:author="Windows User" w:date="2019-01-06T21:40:00Z">
          <w:r w:rsidR="0026677A" w:rsidDel="00645A84">
            <w:rPr>
              <w:rFonts w:eastAsia="宋体" w:cs="Times New Roman"/>
            </w:rPr>
            <w:delText xml:space="preserve"> </w:delText>
          </w:r>
        </w:del>
      </w:ins>
      <w:ins w:id="1203" w:author="De Liu" w:date="2019-01-04T15:49:00Z">
        <w:del w:id="1204" w:author="Windows User" w:date="2019-01-06T21:40:00Z">
          <w:r w:rsidR="00D645B4" w:rsidDel="00645A84">
            <w:rPr>
              <w:rFonts w:eastAsia="宋体" w:cs="Times New Roman"/>
            </w:rPr>
            <w:delText>T</w:delText>
          </w:r>
        </w:del>
      </w:ins>
      <w:ins w:id="1205" w:author="De Liu" w:date="2019-01-03T15:59:00Z">
        <w:r w:rsidR="0026677A">
          <w:rPr>
            <w:rFonts w:eastAsia="宋体" w:cs="Times New Roman"/>
          </w:rPr>
          <w:t xml:space="preserve">he company </w:t>
        </w:r>
        <w:del w:id="1206" w:author="Windows User" w:date="2019-01-06T21:40:00Z">
          <w:r w:rsidR="0026677A" w:rsidDel="00645A84">
            <w:rPr>
              <w:rFonts w:eastAsia="宋体" w:cs="Times New Roman"/>
            </w:rPr>
            <w:delText>also</w:delText>
          </w:r>
          <w:r w:rsidR="00CF2D36" w:rsidDel="00645A84">
            <w:rPr>
              <w:rFonts w:eastAsia="宋体" w:cs="Times New Roman"/>
            </w:rPr>
            <w:delText xml:space="preserve"> </w:delText>
          </w:r>
        </w:del>
      </w:ins>
      <w:r w:rsidR="006A1231">
        <w:rPr>
          <w:rFonts w:eastAsia="宋体" w:cs="Times New Roman"/>
        </w:rPr>
        <w:t>routinely</w:t>
      </w:r>
      <w:ins w:id="1207" w:author="De Liu" w:date="2019-01-03T15:59:00Z">
        <w:r w:rsidR="0026677A">
          <w:rPr>
            <w:rFonts w:eastAsia="宋体" w:cs="Times New Roman"/>
          </w:rPr>
          <w:t xml:space="preserve"> </w:t>
        </w:r>
        <w:del w:id="1208" w:author="Windows User" w:date="2019-01-06T21:17:00Z">
          <w:r w:rsidR="0026677A" w:rsidDel="00A00554">
            <w:rPr>
              <w:rFonts w:eastAsia="宋体" w:cs="Times New Roman"/>
            </w:rPr>
            <w:delText>interviews</w:delText>
          </w:r>
        </w:del>
      </w:ins>
      <w:ins w:id="1209" w:author="Windows User" w:date="2019-01-06T21:17:00Z">
        <w:r w:rsidR="00A00554">
          <w:rPr>
            <w:rFonts w:eastAsia="宋体" w:cs="Times New Roman"/>
          </w:rPr>
          <w:t>surveys</w:t>
        </w:r>
      </w:ins>
      <w:ins w:id="1210" w:author="De Liu" w:date="2019-01-03T15:59:00Z">
        <w:r w:rsidR="0026677A">
          <w:rPr>
            <w:rFonts w:eastAsia="宋体" w:cs="Times New Roman"/>
          </w:rPr>
          <w:t xml:space="preserve"> </w:t>
        </w:r>
      </w:ins>
      <w:ins w:id="1211" w:author="De Liu" w:date="2019-01-03T16:00:00Z">
        <w:del w:id="1212" w:author="Windows User" w:date="2019-01-06T21:18:00Z">
          <w:r w:rsidR="00CF2D36" w:rsidDel="00A00554">
            <w:rPr>
              <w:rFonts w:eastAsia="宋体" w:cs="Times New Roman"/>
            </w:rPr>
            <w:delText xml:space="preserve">with a sample of </w:delText>
          </w:r>
        </w:del>
      </w:ins>
      <w:del w:id="1213" w:author="Windows User" w:date="2019-01-06T21:18:00Z">
        <w:r w:rsidR="006A1231" w:rsidDel="00A00554">
          <w:rPr>
            <w:rFonts w:eastAsia="宋体" w:cs="Times New Roman"/>
          </w:rPr>
          <w:delText xml:space="preserve">its </w:delText>
        </w:r>
      </w:del>
      <w:ins w:id="1214" w:author="De Liu" w:date="2019-01-03T16:00:00Z">
        <w:r w:rsidR="00CF2D36">
          <w:rPr>
            <w:rFonts w:eastAsia="宋体" w:cs="Times New Roman"/>
          </w:rPr>
          <w:t>customers</w:t>
        </w:r>
      </w:ins>
      <w:ins w:id="1215" w:author="Windows User" w:date="2019-01-06T21:40:00Z">
        <w:r w:rsidR="00645A84">
          <w:rPr>
            <w:rFonts w:eastAsia="宋体" w:cs="Times New Roman"/>
          </w:rPr>
          <w:t>, asking them to answer a list of questions</w:t>
        </w:r>
      </w:ins>
      <w:ins w:id="1216" w:author="De Liu" w:date="2019-01-03T16:00:00Z">
        <w:r w:rsidR="00CF2D36">
          <w:rPr>
            <w:rFonts w:eastAsia="宋体" w:cs="Times New Roman"/>
          </w:rPr>
          <w:t xml:space="preserve"> regarding the </w:t>
        </w:r>
        <w:del w:id="1217" w:author="Windows User" w:date="2019-01-06T21:41:00Z">
          <w:r w:rsidR="00CF2D36" w:rsidDel="00645A84">
            <w:rPr>
              <w:rFonts w:eastAsia="宋体" w:cs="Times New Roman"/>
            </w:rPr>
            <w:delText xml:space="preserve">quality of </w:delText>
          </w:r>
        </w:del>
        <w:r w:rsidR="00CF2D36">
          <w:rPr>
            <w:rFonts w:eastAsia="宋体" w:cs="Times New Roman"/>
          </w:rPr>
          <w:t>services they receive</w:t>
        </w:r>
      </w:ins>
      <w:ins w:id="1218" w:author="Windows User" w:date="2019-01-08T09:12:00Z">
        <w:r>
          <w:rPr>
            <w:rFonts w:eastAsia="宋体" w:cs="Times New Roman" w:hint="eastAsia"/>
          </w:rPr>
          <w:t>d</w:t>
        </w:r>
      </w:ins>
      <w:ins w:id="1219" w:author="Windows User" w:date="2019-01-06T21:43:00Z">
        <w:r w:rsidR="00645A84">
          <w:rPr>
            <w:rFonts w:eastAsia="宋体" w:cs="Times New Roman"/>
          </w:rPr>
          <w:t xml:space="preserve"> (e.g., whether </w:t>
        </w:r>
      </w:ins>
      <w:ins w:id="1220" w:author="Windows User" w:date="2019-01-06T21:44:00Z">
        <w:r w:rsidR="00645A84">
          <w:rPr>
            <w:rFonts w:eastAsia="宋体" w:cs="Times New Roman"/>
          </w:rPr>
          <w:t>t</w:t>
        </w:r>
      </w:ins>
      <w:ins w:id="1221" w:author="Windows User" w:date="2019-01-06T21:43:00Z">
        <w:r w:rsidR="00645A84" w:rsidRPr="001E32BA">
          <w:rPr>
            <w:rFonts w:eastAsia="宋体" w:cs="Times New Roman"/>
          </w:rPr>
          <w:t xml:space="preserve">he </w:t>
        </w:r>
      </w:ins>
      <w:ins w:id="1222" w:author="Windows User" w:date="2019-01-08T09:20:00Z">
        <w:r w:rsidR="00D9619F">
          <w:rPr>
            <w:rFonts w:eastAsia="宋体" w:cs="Times New Roman" w:hint="eastAsia"/>
          </w:rPr>
          <w:t>CSR</w:t>
        </w:r>
      </w:ins>
      <w:ins w:id="1223" w:author="Windows User" w:date="2019-01-06T21:43:00Z">
        <w:r w:rsidR="00645A84" w:rsidRPr="001E32BA">
          <w:rPr>
            <w:rFonts w:eastAsia="宋体" w:cs="Times New Roman"/>
          </w:rPr>
          <w:t xml:space="preserve"> has </w:t>
        </w:r>
        <w:r w:rsidR="00645A84">
          <w:rPr>
            <w:rFonts w:eastAsia="宋体" w:cs="Times New Roman"/>
          </w:rPr>
          <w:t xml:space="preserve">a </w:t>
        </w:r>
        <w:r w:rsidR="00645A84" w:rsidRPr="001E32BA">
          <w:rPr>
            <w:rFonts w:eastAsia="宋体" w:cs="Times New Roman"/>
          </w:rPr>
          <w:t>good service attitude</w:t>
        </w:r>
        <w:r w:rsidR="00645A84">
          <w:rPr>
            <w:rFonts w:eastAsia="宋体" w:cs="Times New Roman"/>
          </w:rPr>
          <w:t>)</w:t>
        </w:r>
      </w:ins>
      <w:ins w:id="1224" w:author="De Liu" w:date="2019-01-03T16:00:00Z">
        <w:r w:rsidR="00CF2D36">
          <w:rPr>
            <w:rFonts w:eastAsia="宋体" w:cs="Times New Roman"/>
          </w:rPr>
          <w:t xml:space="preserve">. </w:t>
        </w:r>
      </w:ins>
      <w:commentRangeStart w:id="1225"/>
      <w:ins w:id="1226" w:author="Yiting Guo" w:date="2019-01-10T16:28:00Z">
        <w:r w:rsidR="00362F4E">
          <w:rPr>
            <w:rFonts w:eastAsia="宋体" w:cs="Times New Roman"/>
          </w:rPr>
          <w:t xml:space="preserve">As discussed in the Background </w:t>
        </w:r>
      </w:ins>
      <w:ins w:id="1227" w:author="Yiting Guo" w:date="2019-01-10T16:29:00Z">
        <w:r w:rsidR="00362F4E">
          <w:rPr>
            <w:rFonts w:eastAsia="宋体" w:cs="Times New Roman"/>
          </w:rPr>
          <w:t xml:space="preserve">part, these two methods have their merits in assessing service quality for </w:t>
        </w:r>
      </w:ins>
      <w:ins w:id="1228" w:author="Yiting Guo" w:date="2019-01-10T16:30:00Z">
        <w:r w:rsidR="00362F4E">
          <w:rPr>
            <w:rFonts w:eastAsia="宋体" w:cs="Times New Roman"/>
          </w:rPr>
          <w:t>company and we combine them to reflect service quality more complete</w:t>
        </w:r>
      </w:ins>
      <w:ins w:id="1229" w:author="Yiting Guo" w:date="2019-01-10T16:31:00Z">
        <w:r w:rsidR="00362F4E">
          <w:rPr>
            <w:rFonts w:eastAsia="宋体" w:cs="Times New Roman"/>
          </w:rPr>
          <w:t>ly</w:t>
        </w:r>
      </w:ins>
      <w:ins w:id="1230" w:author="Yiting Guo" w:date="2019-01-10T16:27:00Z">
        <w:r w:rsidR="00362F4E">
          <w:rPr>
            <w:rFonts w:eastAsia="宋体" w:cs="Times New Roman"/>
          </w:rPr>
          <w:t>.</w:t>
        </w:r>
      </w:ins>
      <w:commentRangeEnd w:id="1225"/>
      <w:ins w:id="1231" w:author="Yiting Guo" w:date="2019-01-10T16:32:00Z">
        <w:r w:rsidR="00362F4E">
          <w:rPr>
            <w:rStyle w:val="ac"/>
          </w:rPr>
          <w:commentReference w:id="1225"/>
        </w:r>
      </w:ins>
      <w:ins w:id="1232" w:author="Yiting Guo" w:date="2019-01-10T16:27:00Z">
        <w:r w:rsidR="00362F4E">
          <w:rPr>
            <w:rFonts w:eastAsia="宋体" w:cs="Times New Roman"/>
          </w:rPr>
          <w:t xml:space="preserve"> </w:t>
        </w:r>
      </w:ins>
      <w:ins w:id="1233" w:author="Windows User" w:date="2019-01-06T21:42:00Z">
        <w:r w:rsidR="00645A84">
          <w:rPr>
            <w:rFonts w:eastAsia="宋体" w:cs="Times New Roman"/>
          </w:rPr>
          <w:t xml:space="preserve">We selected items from these two sources </w:t>
        </w:r>
      </w:ins>
      <w:ins w:id="1234" w:author="Windows User" w:date="2019-01-06T21:46:00Z">
        <w:r w:rsidR="00645A84">
          <w:rPr>
            <w:rFonts w:eastAsia="宋体" w:cs="Times New Roman"/>
          </w:rPr>
          <w:t xml:space="preserve">to measure </w:t>
        </w:r>
      </w:ins>
      <w:ins w:id="1235" w:author="Windows User" w:date="2019-01-08T09:12:00Z">
        <w:r>
          <w:rPr>
            <w:rFonts w:eastAsia="宋体" w:cs="Times New Roman" w:hint="eastAsia"/>
          </w:rPr>
          <w:t>four dimensions of the</w:t>
        </w:r>
      </w:ins>
      <w:ins w:id="1236" w:author="Windows User" w:date="2019-01-06T21:46:00Z">
        <w:r w:rsidR="00645A84">
          <w:rPr>
            <w:rFonts w:eastAsia="宋体" w:cs="Times New Roman"/>
          </w:rPr>
          <w:t xml:space="preserve"> widely used </w:t>
        </w:r>
      </w:ins>
      <w:ins w:id="1237" w:author="De Liu" w:date="2019-01-03T16:04:00Z">
        <w:del w:id="1238" w:author="Windows User" w:date="2019-01-06T21:47:00Z">
          <w:r w:rsidR="00A52AE1" w:rsidDel="00955A13">
            <w:rPr>
              <w:rFonts w:eastAsia="宋体" w:cs="Times New Roman"/>
            </w:rPr>
            <w:delText>T</w:delText>
          </w:r>
        </w:del>
      </w:ins>
      <w:ins w:id="1239" w:author="De Liu" w:date="2019-01-03T16:00:00Z">
        <w:del w:id="1240" w:author="Windows User" w:date="2019-01-06T21:47:00Z">
          <w:r w:rsidR="00CF2D36" w:rsidDel="00955A13">
            <w:rPr>
              <w:rFonts w:eastAsia="宋体" w:cs="Times New Roman"/>
            </w:rPr>
            <w:delText xml:space="preserve">hese two sets of </w:delText>
          </w:r>
        </w:del>
      </w:ins>
      <w:ins w:id="1241" w:author="De Liu" w:date="2019-01-03T16:01:00Z">
        <w:del w:id="1242" w:author="Windows User" w:date="2019-01-06T21:47:00Z">
          <w:r w:rsidR="00CF2D36" w:rsidDel="00955A13">
            <w:rPr>
              <w:rFonts w:eastAsia="宋体" w:cs="Times New Roman"/>
            </w:rPr>
            <w:delText xml:space="preserve">service </w:delText>
          </w:r>
        </w:del>
      </w:ins>
      <w:ins w:id="1243" w:author="De Liu" w:date="2019-01-03T16:00:00Z">
        <w:del w:id="1244" w:author="Windows User" w:date="2019-01-06T21:47:00Z">
          <w:r w:rsidR="00CF2D36" w:rsidDel="00955A13">
            <w:rPr>
              <w:rFonts w:eastAsia="宋体" w:cs="Times New Roman"/>
            </w:rPr>
            <w:delText xml:space="preserve">quality indicators </w:delText>
          </w:r>
        </w:del>
      </w:ins>
      <w:ins w:id="1245" w:author="De Liu" w:date="2019-01-03T16:01:00Z">
        <w:del w:id="1246" w:author="Windows User" w:date="2019-01-06T21:47:00Z">
          <w:r w:rsidR="00CF2D36" w:rsidDel="00955A13">
            <w:rPr>
              <w:rFonts w:eastAsia="宋体" w:cs="Times New Roman"/>
            </w:rPr>
            <w:delText xml:space="preserve">are not </w:delText>
          </w:r>
        </w:del>
      </w:ins>
      <w:commentRangeStart w:id="1247"/>
      <w:ins w:id="1248" w:author="De Liu" w:date="2019-01-04T15:49:00Z">
        <w:del w:id="1249" w:author="Windows User" w:date="2019-01-06T21:47:00Z">
          <w:r w:rsidR="00D645B4" w:rsidDel="00955A13">
            <w:rPr>
              <w:rFonts w:eastAsia="宋体" w:cs="Times New Roman"/>
            </w:rPr>
            <w:delText>identical</w:delText>
          </w:r>
        </w:del>
      </w:ins>
      <w:ins w:id="1250" w:author="De Liu" w:date="2019-01-03T16:01:00Z">
        <w:del w:id="1251" w:author="Windows User" w:date="2019-01-06T21:47:00Z">
          <w:r w:rsidR="00CF2D36" w:rsidDel="00955A13">
            <w:rPr>
              <w:rFonts w:eastAsia="宋体" w:cs="Times New Roman"/>
            </w:rPr>
            <w:delText xml:space="preserve"> but </w:delText>
          </w:r>
        </w:del>
      </w:ins>
      <w:ins w:id="1252" w:author="De Liu" w:date="2019-01-04T15:51:00Z">
        <w:del w:id="1253" w:author="Windows User" w:date="2019-01-06T21:47:00Z">
          <w:r w:rsidR="00D645B4" w:rsidDel="00955A13">
            <w:rPr>
              <w:rFonts w:eastAsia="宋体" w:cs="Times New Roman"/>
            </w:rPr>
            <w:delText>share similar goals</w:delText>
          </w:r>
        </w:del>
      </w:ins>
      <w:ins w:id="1254" w:author="De Liu" w:date="2019-01-04T15:50:00Z">
        <w:del w:id="1255" w:author="Windows User" w:date="2019-01-06T21:47:00Z">
          <w:r w:rsidR="00D645B4" w:rsidDel="00955A13">
            <w:rPr>
              <w:rStyle w:val="ac"/>
            </w:rPr>
            <w:commentReference w:id="1256"/>
          </w:r>
        </w:del>
      </w:ins>
      <w:commentRangeEnd w:id="1247"/>
      <w:ins w:id="1257" w:author="De Liu" w:date="2019-01-04T15:51:00Z">
        <w:del w:id="1258" w:author="Windows User" w:date="2019-01-06T21:47:00Z">
          <w:r w:rsidR="00507EFC" w:rsidDel="00955A13">
            <w:rPr>
              <w:rStyle w:val="ac"/>
            </w:rPr>
            <w:commentReference w:id="1247"/>
          </w:r>
        </w:del>
      </w:ins>
      <w:ins w:id="1259" w:author="De Liu" w:date="2019-01-03T16:02:00Z">
        <w:del w:id="1260" w:author="Windows User" w:date="2019-01-06T21:47:00Z">
          <w:r w:rsidR="00CF2D36" w:rsidDel="00955A13">
            <w:rPr>
              <w:rFonts w:eastAsia="宋体" w:cs="Times New Roman"/>
            </w:rPr>
            <w:delText xml:space="preserve">. To maximize the </w:delText>
          </w:r>
        </w:del>
      </w:ins>
      <w:ins w:id="1261" w:author="De Liu" w:date="2019-01-04T15:50:00Z">
        <w:del w:id="1262" w:author="Windows User" w:date="2019-01-06T21:47:00Z">
          <w:r w:rsidR="00D645B4" w:rsidDel="00955A13">
            <w:rPr>
              <w:rFonts w:eastAsia="宋体" w:cs="Times New Roman"/>
            </w:rPr>
            <w:delText>number</w:delText>
          </w:r>
        </w:del>
      </w:ins>
      <w:ins w:id="1263" w:author="De Liu" w:date="2019-01-03T16:02:00Z">
        <w:del w:id="1264" w:author="Windows User" w:date="2019-01-06T21:47:00Z">
          <w:r w:rsidR="00CF2D36" w:rsidDel="00955A13">
            <w:rPr>
              <w:rFonts w:eastAsia="宋体" w:cs="Times New Roman"/>
            </w:rPr>
            <w:delText xml:space="preserve"> of </w:delText>
          </w:r>
        </w:del>
      </w:ins>
      <w:ins w:id="1265" w:author="De Liu" w:date="2019-01-04T15:49:00Z">
        <w:del w:id="1266" w:author="Windows User" w:date="2019-01-06T21:47:00Z">
          <w:r w:rsidR="00D645B4" w:rsidDel="00955A13">
            <w:rPr>
              <w:rFonts w:eastAsia="宋体" w:cs="Times New Roman"/>
            </w:rPr>
            <w:delText xml:space="preserve">labeled service calls for </w:delText>
          </w:r>
        </w:del>
      </w:ins>
      <w:ins w:id="1267" w:author="De Liu" w:date="2019-01-03T16:02:00Z">
        <w:del w:id="1268" w:author="Windows User" w:date="2019-01-06T21:47:00Z">
          <w:r w:rsidR="00CF2D36" w:rsidDel="00955A13">
            <w:rPr>
              <w:rFonts w:eastAsia="宋体" w:cs="Times New Roman"/>
            </w:rPr>
            <w:delText>training</w:delText>
          </w:r>
        </w:del>
      </w:ins>
      <w:ins w:id="1269" w:author="De Liu" w:date="2019-01-04T15:50:00Z">
        <w:del w:id="1270" w:author="Windows User" w:date="2019-01-06T21:47:00Z">
          <w:r w:rsidR="00D645B4" w:rsidDel="00955A13">
            <w:rPr>
              <w:rFonts w:eastAsia="宋体" w:cs="Times New Roman"/>
            </w:rPr>
            <w:delText>,</w:delText>
          </w:r>
        </w:del>
      </w:ins>
      <w:ins w:id="1271" w:author="De Liu" w:date="2019-01-03T16:04:00Z">
        <w:del w:id="1272" w:author="Windows User" w:date="2019-01-06T21:47:00Z">
          <w:r w:rsidR="00A52AE1" w:rsidDel="00955A13">
            <w:rPr>
              <w:rFonts w:eastAsia="宋体" w:cs="Times New Roman"/>
            </w:rPr>
            <w:delText xml:space="preserve"> and observing that </w:delText>
          </w:r>
        </w:del>
      </w:ins>
      <w:ins w:id="1273" w:author="De Liu" w:date="2019-01-04T15:51:00Z">
        <w:del w:id="1274" w:author="Windows User" w:date="2019-01-06T21:47:00Z">
          <w:r w:rsidR="00D645B4" w:rsidDel="00955A13">
            <w:rPr>
              <w:rFonts w:eastAsia="宋体" w:cs="Times New Roman"/>
            </w:rPr>
            <w:delText>the two</w:delText>
          </w:r>
        </w:del>
      </w:ins>
      <w:ins w:id="1275" w:author="De Liu" w:date="2019-01-03T16:04:00Z">
        <w:del w:id="1276" w:author="Windows User" w:date="2019-01-06T21:47:00Z">
          <w:r w:rsidR="00A52AE1" w:rsidDel="00955A13">
            <w:rPr>
              <w:rFonts w:eastAsia="宋体" w:cs="Times New Roman"/>
            </w:rPr>
            <w:delText xml:space="preserve"> service quality indicators </w:delText>
          </w:r>
          <w:commentRangeStart w:id="1277"/>
          <w:r w:rsidR="00A52AE1" w:rsidDel="00955A13">
            <w:rPr>
              <w:rFonts w:eastAsia="宋体" w:cs="Times New Roman"/>
            </w:rPr>
            <w:delText>are highly correlated</w:delText>
          </w:r>
        </w:del>
      </w:ins>
      <w:commentRangeEnd w:id="1277"/>
      <w:ins w:id="1278" w:author="De Liu" w:date="2019-01-03T16:05:00Z">
        <w:del w:id="1279" w:author="Windows User" w:date="2019-01-06T21:47:00Z">
          <w:r w:rsidR="00A52AE1" w:rsidDel="00955A13">
            <w:rPr>
              <w:rStyle w:val="ac"/>
            </w:rPr>
            <w:commentReference w:id="1277"/>
          </w:r>
        </w:del>
      </w:ins>
      <w:ins w:id="1280" w:author="De Liu" w:date="2019-01-03T16:04:00Z">
        <w:del w:id="1281" w:author="Windows User" w:date="2019-01-06T21:47:00Z">
          <w:r w:rsidR="00A52AE1" w:rsidDel="00955A13">
            <w:rPr>
              <w:rFonts w:eastAsia="宋体" w:cs="Times New Roman"/>
            </w:rPr>
            <w:delText xml:space="preserve">, we merge </w:delText>
          </w:r>
        </w:del>
      </w:ins>
      <w:del w:id="1282" w:author="Windows User" w:date="2019-01-06T21:47:00Z">
        <w:r w:rsidR="001748ED" w:rsidDel="00955A13">
          <w:rPr>
            <w:rFonts w:eastAsia="宋体" w:cs="Times New Roman"/>
          </w:rPr>
          <w:delText xml:space="preserve">the </w:delText>
        </w:r>
      </w:del>
      <w:ins w:id="1283" w:author="De Liu" w:date="2019-01-03T16:04:00Z">
        <w:del w:id="1284" w:author="Windows User" w:date="2019-01-06T21:47:00Z">
          <w:r w:rsidR="00A52AE1" w:rsidDel="00955A13">
            <w:rPr>
              <w:rFonts w:eastAsia="宋体" w:cs="Times New Roman"/>
            </w:rPr>
            <w:delText xml:space="preserve">two sets of service quality indicators. </w:delText>
          </w:r>
        </w:del>
      </w:ins>
      <w:commentRangeStart w:id="1285"/>
      <w:del w:id="1286" w:author="Windows User" w:date="2019-01-06T21:47:00Z">
        <w:r w:rsidR="0026677A" w:rsidDel="00955A13">
          <w:rPr>
            <w:rFonts w:eastAsia="宋体" w:cs="Times New Roman"/>
          </w:rPr>
          <w:delText>T</w:delText>
        </w:r>
        <w:r w:rsidR="0026677A" w:rsidRPr="001E32BA" w:rsidDel="00955A13">
          <w:rPr>
            <w:rFonts w:eastAsia="宋体" w:cs="Times New Roman"/>
          </w:rPr>
          <w:delText>he labels of these calls are obtained from</w:delText>
        </w:r>
        <w:r w:rsidR="0026677A" w:rsidDel="00955A13">
          <w:rPr>
            <w:rFonts w:eastAsia="宋体" w:cs="Times New Roman"/>
          </w:rPr>
          <w:delText xml:space="preserve"> manual</w:delText>
        </w:r>
        <w:r w:rsidR="0026677A" w:rsidRPr="001E32BA" w:rsidDel="00955A13">
          <w:rPr>
            <w:rFonts w:eastAsia="宋体" w:cs="Times New Roman"/>
          </w:rPr>
          <w:delText xml:space="preserve"> inspection and call-back interview reports. For each phone call, the system recognizes the emotion sequence of customer and employee automatically, which is feed into service quality analysis module as the input feature. </w:delText>
        </w:r>
        <w:r w:rsidR="0026677A" w:rsidRPr="001E32BA" w:rsidDel="00955A13">
          <w:rPr>
            <w:rFonts w:eastAsia="宋体" w:cs="Times New Roman" w:hint="eastAsia"/>
          </w:rPr>
          <w:delText>I</w:delText>
        </w:r>
        <w:r w:rsidR="0026677A" w:rsidRPr="001E32BA" w:rsidDel="00955A13">
          <w:rPr>
            <w:rFonts w:eastAsia="宋体" w:cs="Times New Roman"/>
          </w:rPr>
          <w:delText xml:space="preserve">n call centers, manual inspection and call-back interview are routinely conducted to assess the performance of CSR and the attitude of customers respectively. </w:delText>
        </w:r>
        <w:r w:rsidR="0026677A" w:rsidRPr="00A52AE1" w:rsidDel="00955A13">
          <w:rPr>
            <w:rFonts w:eastAsia="宋体" w:cs="Times New Roman"/>
            <w:strike/>
            <w:rPrChange w:id="1287" w:author="De Liu" w:date="2019-01-03T16:05:00Z">
              <w:rPr>
                <w:rFonts w:eastAsia="宋体" w:cs="Times New Roman"/>
              </w:rPr>
            </w:rPrChange>
          </w:rPr>
          <w:delText>Based on literatures</w:delText>
        </w:r>
        <w:commentRangeEnd w:id="1285"/>
        <w:r w:rsidR="00A52AE1" w:rsidDel="00955A13">
          <w:rPr>
            <w:rStyle w:val="ac"/>
          </w:rPr>
          <w:commentReference w:id="1285"/>
        </w:r>
        <w:r w:rsidR="0026677A" w:rsidRPr="00A52AE1" w:rsidDel="00955A13">
          <w:rPr>
            <w:rFonts w:eastAsia="宋体" w:cs="Times New Roman"/>
            <w:strike/>
            <w:rPrChange w:id="1288" w:author="De Liu" w:date="2019-01-03T16:05:00Z">
              <w:rPr>
                <w:rFonts w:eastAsia="宋体" w:cs="Times New Roman"/>
              </w:rPr>
            </w:rPrChange>
          </w:rPr>
          <w:delText xml:space="preserve"> from marketing, performance of employees determines perceived service quality (Hartline and Jones 1996, Zeithaml et al. 1988) and positively affect customers’ emotional reaction (Price et al. 1995, Price et al. 2006).</w:delText>
        </w:r>
        <w:r w:rsidR="0026677A" w:rsidRPr="001E32BA" w:rsidDel="00955A13">
          <w:rPr>
            <w:rFonts w:eastAsia="宋体" w:cs="Times New Roman"/>
          </w:rPr>
          <w:delText xml:space="preserve"> For this reason, we take the reports of both inspection and call-back interview to label the service quality of service calls.</w:delText>
        </w:r>
        <w:r w:rsidR="0026677A" w:rsidRPr="001E32BA" w:rsidDel="00955A13">
          <w:rPr>
            <w:rFonts w:eastAsia="宋体" w:cs="Times New Roman" w:hint="eastAsia"/>
          </w:rPr>
          <w:delText xml:space="preserve"> </w:delText>
        </w:r>
      </w:del>
      <w:ins w:id="1289" w:author="De Liu" w:date="2019-01-03T16:07:00Z">
        <w:del w:id="1290" w:author="Windows User" w:date="2019-01-06T21:47:00Z">
          <w:r w:rsidR="00A52AE1" w:rsidDel="00955A13">
            <w:rPr>
              <w:rFonts w:eastAsia="宋体" w:cs="Times New Roman"/>
            </w:rPr>
            <w:delText xml:space="preserve">Specifically, we </w:delText>
          </w:r>
        </w:del>
      </w:ins>
      <w:del w:id="1291" w:author="Windows User" w:date="2019-01-06T21:47:00Z">
        <w:r w:rsidR="0026677A" w:rsidRPr="001E32BA" w:rsidDel="00955A13">
          <w:rPr>
            <w:rFonts w:eastAsia="宋体" w:cs="Times New Roman"/>
          </w:rPr>
          <w:delText>There are</w:delText>
        </w:r>
      </w:del>
      <w:ins w:id="1292" w:author="De Liu" w:date="2019-01-03T16:07:00Z">
        <w:del w:id="1293" w:author="Windows User" w:date="2019-01-06T21:47:00Z">
          <w:r w:rsidR="00A52AE1" w:rsidDel="00955A13">
            <w:rPr>
              <w:rFonts w:eastAsia="宋体" w:cs="Times New Roman"/>
            </w:rPr>
            <w:delText>map the</w:delText>
          </w:r>
        </w:del>
      </w:ins>
      <w:del w:id="1294" w:author="Windows User" w:date="2019-01-06T21:47:00Z">
        <w:r w:rsidR="0026677A" w:rsidRPr="001E32BA" w:rsidDel="00955A13">
          <w:rPr>
            <w:rFonts w:eastAsia="宋体" w:cs="Times New Roman"/>
          </w:rPr>
          <w:delText xml:space="preserve"> 14 </w:delText>
        </w:r>
      </w:del>
      <w:ins w:id="1295" w:author="De Liu" w:date="2019-01-03T16:08:00Z">
        <w:del w:id="1296" w:author="Windows User" w:date="2019-01-06T21:47:00Z">
          <w:r w:rsidR="00B0364E" w:rsidDel="00955A13">
            <w:rPr>
              <w:rFonts w:eastAsia="宋体" w:cs="Times New Roman"/>
            </w:rPr>
            <w:delText>sixteeen</w:delText>
          </w:r>
          <w:r w:rsidR="00B0364E" w:rsidRPr="001E32BA" w:rsidDel="00955A13">
            <w:rPr>
              <w:rFonts w:eastAsia="宋体" w:cs="Times New Roman"/>
            </w:rPr>
            <w:delText xml:space="preserve"> </w:delText>
          </w:r>
        </w:del>
      </w:ins>
      <w:del w:id="1297" w:author="Windows User" w:date="2019-01-06T21:47:00Z">
        <w:r w:rsidR="0026677A" w:rsidRPr="001E32BA" w:rsidDel="00955A13">
          <w:rPr>
            <w:rFonts w:eastAsia="宋体" w:cs="Times New Roman"/>
          </w:rPr>
          <w:delText xml:space="preserve">items in </w:delText>
        </w:r>
      </w:del>
      <w:ins w:id="1298" w:author="De Liu" w:date="2019-01-03T16:07:00Z">
        <w:del w:id="1299" w:author="Windows User" w:date="2019-01-06T21:47:00Z">
          <w:r w:rsidR="00A52AE1" w:rsidDel="00955A13">
            <w:rPr>
              <w:rFonts w:eastAsia="宋体" w:cs="Times New Roman"/>
            </w:rPr>
            <w:delText>of service quality</w:delText>
          </w:r>
          <w:r w:rsidR="00A52AE1" w:rsidRPr="001E32BA" w:rsidDel="00955A13">
            <w:rPr>
              <w:rFonts w:eastAsia="宋体" w:cs="Times New Roman"/>
            </w:rPr>
            <w:delText xml:space="preserve"> </w:delText>
          </w:r>
        </w:del>
      </w:ins>
      <w:del w:id="1300" w:author="Windows User" w:date="2019-01-06T21:47:00Z">
        <w:r w:rsidR="0026677A" w:rsidRPr="001E32BA" w:rsidDel="00955A13">
          <w:rPr>
            <w:rFonts w:eastAsia="宋体" w:cs="Times New Roman"/>
          </w:rPr>
          <w:delText>the inspection</w:delText>
        </w:r>
      </w:del>
      <w:ins w:id="1301" w:author="De Liu" w:date="2019-01-04T15:52:00Z">
        <w:del w:id="1302" w:author="Windows User" w:date="2019-01-06T21:47:00Z">
          <w:r w:rsidR="00507EFC" w:rsidDel="00955A13">
            <w:rPr>
              <w:rFonts w:eastAsia="宋体" w:cs="Times New Roman"/>
            </w:rPr>
            <w:delText>s</w:delText>
          </w:r>
        </w:del>
      </w:ins>
      <w:del w:id="1303" w:author="Windows User" w:date="2019-01-06T21:47:00Z">
        <w:r w:rsidR="0026677A" w:rsidRPr="001E32BA" w:rsidDel="00955A13">
          <w:rPr>
            <w:rFonts w:eastAsia="宋体" w:cs="Times New Roman"/>
          </w:rPr>
          <w:delText xml:space="preserve"> report and </w:delText>
        </w:r>
      </w:del>
      <w:ins w:id="1304" w:author="De Liu" w:date="2019-01-03T16:08:00Z">
        <w:del w:id="1305" w:author="Windows User" w:date="2019-01-06T21:47:00Z">
          <w:r w:rsidR="00B0364E" w:rsidDel="00955A13">
            <w:rPr>
              <w:rFonts w:eastAsia="宋体" w:cs="Times New Roman"/>
            </w:rPr>
            <w:delText>nine</w:delText>
          </w:r>
        </w:del>
      </w:ins>
      <w:del w:id="1306" w:author="Windows User" w:date="2019-01-06T21:47:00Z">
        <w:r w:rsidR="0026677A" w:rsidRPr="001E32BA" w:rsidDel="00955A13">
          <w:rPr>
            <w:rFonts w:eastAsia="宋体" w:cs="Times New Roman"/>
          </w:rPr>
          <w:delText xml:space="preserve">9 items </w:delText>
        </w:r>
      </w:del>
      <w:ins w:id="1307" w:author="De Liu" w:date="2019-01-03T16:09:00Z">
        <w:del w:id="1308" w:author="Windows User" w:date="2019-01-06T21:47:00Z">
          <w:r w:rsidR="00B0364E" w:rsidDel="00955A13">
            <w:rPr>
              <w:rFonts w:eastAsia="宋体" w:cs="Times New Roman"/>
            </w:rPr>
            <w:delText xml:space="preserve">of </w:delText>
          </w:r>
        </w:del>
      </w:ins>
      <w:del w:id="1309" w:author="Windows User" w:date="2019-01-06T21:47:00Z">
        <w:r w:rsidR="0026677A" w:rsidRPr="001E32BA" w:rsidDel="00955A13">
          <w:rPr>
            <w:rFonts w:eastAsia="宋体" w:cs="Times New Roman"/>
          </w:rPr>
          <w:delText>in the call-back</w:delText>
        </w:r>
      </w:del>
      <w:ins w:id="1310" w:author="De Liu" w:date="2019-01-03T16:07:00Z">
        <w:del w:id="1311" w:author="Windows User" w:date="2019-01-06T21:47:00Z">
          <w:r w:rsidR="00A52AE1" w:rsidDel="00955A13">
            <w:rPr>
              <w:rFonts w:eastAsia="宋体" w:cs="Times New Roman"/>
            </w:rPr>
            <w:delText>service quality</w:delText>
          </w:r>
        </w:del>
      </w:ins>
      <w:del w:id="1312" w:author="Windows User" w:date="2019-01-06T21:47:00Z">
        <w:r w:rsidR="0026677A" w:rsidRPr="001E32BA" w:rsidDel="00955A13">
          <w:rPr>
            <w:rFonts w:eastAsia="宋体" w:cs="Times New Roman"/>
          </w:rPr>
          <w:delText xml:space="preserve"> interview</w:delText>
        </w:r>
      </w:del>
      <w:ins w:id="1313" w:author="De Liu" w:date="2019-01-03T16:09:00Z">
        <w:del w:id="1314" w:author="Windows User" w:date="2019-01-06T21:47:00Z">
          <w:r w:rsidR="00B0364E" w:rsidDel="00955A13">
            <w:rPr>
              <w:rFonts w:eastAsia="宋体" w:cs="Times New Roman"/>
            </w:rPr>
            <w:delText>s</w:delText>
          </w:r>
        </w:del>
      </w:ins>
      <w:del w:id="1315" w:author="Windows User" w:date="2019-01-06T21:47:00Z">
        <w:r w:rsidR="0026677A" w:rsidRPr="001E32BA" w:rsidDel="00955A13">
          <w:rPr>
            <w:rFonts w:eastAsia="宋体" w:cs="Times New Roman"/>
          </w:rPr>
          <w:delText xml:space="preserve"> report</w:delText>
        </w:r>
      </w:del>
      <w:ins w:id="1316" w:author="De Liu" w:date="2019-01-03T16:07:00Z">
        <w:del w:id="1317" w:author="Windows User" w:date="2019-01-06T21:47:00Z">
          <w:r w:rsidR="00A52AE1" w:rsidDel="00955A13">
            <w:rPr>
              <w:rFonts w:eastAsia="宋体" w:cs="Times New Roman"/>
            </w:rPr>
            <w:delText xml:space="preserve"> to </w:delText>
          </w:r>
        </w:del>
      </w:ins>
      <w:del w:id="1318" w:author="Windows User" w:date="2019-01-06T21:47:00Z">
        <w:r w:rsidR="0026677A" w:rsidRPr="001E32BA" w:rsidDel="00955A13">
          <w:rPr>
            <w:rFonts w:eastAsia="宋体" w:cs="Times New Roman"/>
          </w:rPr>
          <w:delText>. We match the items to the five dimensions of service quality</w:delText>
        </w:r>
      </w:del>
      <w:ins w:id="1319" w:author="De Liu" w:date="2019-01-04T15:52:00Z">
        <w:del w:id="1320" w:author="Windows User" w:date="2019-01-06T21:47:00Z">
          <w:r w:rsidR="00507EFC" w:rsidDel="00955A13">
            <w:rPr>
              <w:rFonts w:eastAsia="宋体" w:cs="Times New Roman"/>
            </w:rPr>
            <w:delText xml:space="preserve">the </w:delText>
          </w:r>
        </w:del>
      </w:ins>
      <w:ins w:id="1321" w:author="De Liu" w:date="2019-01-04T15:53:00Z">
        <w:del w:id="1322" w:author="Windows User" w:date="2019-01-06T21:47:00Z">
          <w:r w:rsidR="00507EFC" w:rsidDel="00955A13">
            <w:rPr>
              <w:rFonts w:eastAsia="宋体" w:cs="Times New Roman"/>
            </w:rPr>
            <w:delText>widely used</w:delText>
          </w:r>
        </w:del>
      </w:ins>
      <w:del w:id="1323" w:author="Windows User" w:date="2019-01-06T21:47:00Z">
        <w:r w:rsidR="0026677A" w:rsidRPr="001E32BA" w:rsidDel="00955A13">
          <w:rPr>
            <w:rFonts w:eastAsia="宋体" w:cs="Times New Roman"/>
          </w:rPr>
          <w:delText xml:space="preserve"> </w:delText>
        </w:r>
      </w:del>
      <w:del w:id="1324" w:author="De Liu" w:date="2019-01-04T15:52:00Z">
        <w:r w:rsidR="0026677A" w:rsidRPr="001E32BA" w:rsidDel="00507EFC">
          <w:rPr>
            <w:rFonts w:eastAsia="宋体" w:cs="Times New Roman"/>
          </w:rPr>
          <w:delText xml:space="preserve">in </w:delText>
        </w:r>
      </w:del>
      <w:r w:rsidR="0026677A" w:rsidRPr="001E32BA">
        <w:rPr>
          <w:rFonts w:eastAsia="宋体" w:cs="Times New Roman"/>
        </w:rPr>
        <w:t xml:space="preserve">SERVQUAL </w:t>
      </w:r>
      <w:del w:id="1325" w:author="Windows User" w:date="2019-01-06T21:59:00Z">
        <w:r w:rsidR="0026677A" w:rsidRPr="00955A13" w:rsidDel="0086707B">
          <w:rPr>
            <w:rFonts w:eastAsia="宋体" w:cs="Times New Roman"/>
          </w:rPr>
          <w:delText>scale</w:delText>
        </w:r>
      </w:del>
      <w:ins w:id="1326" w:author="Windows User" w:date="2019-01-08T09:13:00Z">
        <w:r>
          <w:rPr>
            <w:rFonts w:eastAsia="宋体" w:cs="Times New Roman" w:hint="eastAsia"/>
          </w:rPr>
          <w:t>scale (</w:t>
        </w:r>
      </w:ins>
      <w:ins w:id="1327" w:author="Windows User" w:date="2019-01-06T21:59:00Z">
        <w:r w:rsidR="0086707B">
          <w:rPr>
            <w:rFonts w:eastAsia="宋体" w:cs="Times New Roman"/>
          </w:rPr>
          <w:t xml:space="preserve">reliability, responsiveness, </w:t>
        </w:r>
      </w:ins>
      <w:ins w:id="1328" w:author="Windows User" w:date="2019-01-06T22:00:00Z">
        <w:r w:rsidR="0086707B">
          <w:rPr>
            <w:rFonts w:eastAsia="宋体" w:cs="Times New Roman"/>
          </w:rPr>
          <w:t>assurance, and empathy</w:t>
        </w:r>
      </w:ins>
      <w:ins w:id="1329" w:author="Windows User" w:date="2019-01-08T09:13:00Z">
        <w:r>
          <w:rPr>
            <w:rFonts w:eastAsia="宋体" w:cs="Times New Roman" w:hint="eastAsia"/>
          </w:rPr>
          <w:t>)</w:t>
        </w:r>
      </w:ins>
      <w:ins w:id="1330" w:author="Windows User" w:date="2019-01-06T21:47:00Z">
        <w:r w:rsidR="00955A13">
          <w:rPr>
            <w:rFonts w:eastAsia="宋体" w:cs="Times New Roman"/>
          </w:rPr>
          <w:t>.</w:t>
        </w:r>
      </w:ins>
      <w:ins w:id="1331" w:author="Windows User" w:date="2019-01-08T09:13:00Z">
        <w:r>
          <w:rPr>
            <w:rFonts w:eastAsia="宋体" w:cs="Times New Roman" w:hint="eastAsia"/>
          </w:rPr>
          <w:t xml:space="preserve"> Prior research </w:t>
        </w:r>
        <w:r>
          <w:rPr>
            <w:rFonts w:eastAsia="宋体" w:cs="Times New Roman"/>
          </w:rPr>
          <w:t>suggests</w:t>
        </w:r>
        <w:r>
          <w:rPr>
            <w:rFonts w:eastAsia="宋体" w:cs="Times New Roman" w:hint="eastAsia"/>
          </w:rPr>
          <w:t xml:space="preserve"> that the tangibles dimension </w:t>
        </w:r>
      </w:ins>
      <w:ins w:id="1332" w:author="Windows User" w:date="2019-01-08T09:23:00Z">
        <w:r w:rsidR="00D9619F">
          <w:rPr>
            <w:rFonts w:eastAsia="宋体" w:cs="Times New Roman" w:hint="eastAsia"/>
          </w:rPr>
          <w:t xml:space="preserve">(e.g., </w:t>
        </w:r>
        <w:r w:rsidR="00D9619F">
          <w:rPr>
            <w:rFonts w:eastAsia="宋体" w:cs="Times New Roman"/>
          </w:rPr>
          <w:t>equipment</w:t>
        </w:r>
        <w:r w:rsidR="00D9619F">
          <w:rPr>
            <w:rFonts w:eastAsia="宋体" w:cs="Times New Roman" w:hint="eastAsia"/>
          </w:rPr>
          <w:t xml:space="preserve">, </w:t>
        </w:r>
      </w:ins>
      <w:ins w:id="1333" w:author="Windows User" w:date="2019-01-08T15:33:00Z">
        <w:r w:rsidR="00F06029">
          <w:rPr>
            <w:rFonts w:eastAsia="宋体" w:cs="Times New Roman" w:hint="eastAsia"/>
          </w:rPr>
          <w:t>employee</w:t>
        </w:r>
      </w:ins>
      <w:ins w:id="1334" w:author="Windows User" w:date="2019-01-08T09:23:00Z">
        <w:r w:rsidR="00D9619F">
          <w:rPr>
            <w:rFonts w:eastAsia="宋体" w:cs="Times New Roman" w:hint="eastAsia"/>
          </w:rPr>
          <w:t xml:space="preserve"> appearance, etc.) </w:t>
        </w:r>
      </w:ins>
      <w:ins w:id="1335" w:author="Windows User" w:date="2019-01-08T09:13:00Z">
        <w:r>
          <w:rPr>
            <w:rFonts w:eastAsia="宋体" w:cs="Times New Roman" w:hint="eastAsia"/>
          </w:rPr>
          <w:t xml:space="preserve">of the SERVQUAL scale is not relevant to </w:t>
        </w:r>
        <w:del w:id="1336" w:author="Yiting Guo" w:date="2019-01-10T16:34:00Z">
          <w:r w:rsidDel="00362F4E">
            <w:rPr>
              <w:rFonts w:eastAsia="宋体" w:cs="Times New Roman" w:hint="eastAsia"/>
            </w:rPr>
            <w:delText>customers</w:delText>
          </w:r>
          <w:r w:rsidDel="00362F4E">
            <w:rPr>
              <w:rFonts w:eastAsia="宋体" w:cs="Times New Roman"/>
            </w:rPr>
            <w:delText>’</w:delText>
          </w:r>
          <w:r w:rsidDel="00362F4E">
            <w:rPr>
              <w:rFonts w:eastAsia="宋体" w:cs="Times New Roman" w:hint="eastAsia"/>
            </w:rPr>
            <w:delText xml:space="preserve"> perceived </w:delText>
          </w:r>
        </w:del>
        <w:r>
          <w:rPr>
            <w:rFonts w:eastAsia="宋体" w:cs="Times New Roman" w:hint="eastAsia"/>
          </w:rPr>
          <w:t xml:space="preserve">service quality </w:t>
        </w:r>
      </w:ins>
      <w:ins w:id="1337" w:author="Windows User" w:date="2019-01-08T09:14:00Z">
        <w:r>
          <w:rPr>
            <w:rFonts w:eastAsia="宋体" w:cs="Times New Roman" w:hint="eastAsia"/>
          </w:rPr>
          <w:t xml:space="preserve">in service calls </w:t>
        </w:r>
      </w:ins>
      <w:ins w:id="1338" w:author="Windows User" w:date="2019-01-06T22:03:00Z">
        <w:r w:rsidR="0086707B">
          <w:rPr>
            <w:rFonts w:eastAsia="宋体" w:cs="Times New Roman"/>
          </w:rPr>
          <w:t>(Hsieh e</w:t>
        </w:r>
      </w:ins>
      <w:ins w:id="1339" w:author="Windows User" w:date="2019-01-06T22:04:00Z">
        <w:r w:rsidR="0086707B">
          <w:rPr>
            <w:rFonts w:eastAsia="宋体" w:cs="Times New Roman"/>
          </w:rPr>
          <w:t xml:space="preserve">t al. 2011). </w:t>
        </w:r>
      </w:ins>
      <w:del w:id="1340" w:author="De Liu" w:date="2019-01-04T15:52:00Z">
        <w:r w:rsidR="0026677A" w:rsidRPr="00955A13" w:rsidDel="00507EFC">
          <w:rPr>
            <w:rFonts w:eastAsia="宋体" w:cs="Times New Roman"/>
          </w:rPr>
          <w:lastRenderedPageBreak/>
          <w:delText xml:space="preserve"> (i.e. </w:delText>
        </w:r>
        <w:r w:rsidR="00A52AE1" w:rsidRPr="00955A13" w:rsidDel="00507EFC">
          <w:rPr>
            <w:rFonts w:eastAsia="宋体" w:cs="Times New Roman"/>
          </w:rPr>
          <w:delText>tangibles, reliability, responsiveness, assurance and empathy</w:delText>
        </w:r>
      </w:del>
      <w:del w:id="1341" w:author="De Liu" w:date="2019-01-03T16:08:00Z">
        <w:r w:rsidR="0026677A" w:rsidRPr="00955A13" w:rsidDel="00A52AE1">
          <w:rPr>
            <w:rFonts w:eastAsia="宋体" w:cs="Times New Roman"/>
          </w:rPr>
          <w:delText xml:space="preserve">). </w:delText>
        </w:r>
      </w:del>
      <w:ins w:id="1342" w:author="De Liu" w:date="2019-01-03T16:08:00Z">
        <w:del w:id="1343" w:author="Windows User" w:date="2019-01-06T21:48:00Z">
          <w:r w:rsidR="00A52AE1" w:rsidRPr="00955A13" w:rsidDel="00955A13">
            <w:rPr>
              <w:rFonts w:eastAsia="宋体" w:cs="Times New Roman"/>
            </w:rPr>
            <w:delText>,</w:delText>
          </w:r>
          <w:r w:rsidR="00A52AE1" w:rsidDel="00955A13">
            <w:rPr>
              <w:rFonts w:eastAsia="宋体" w:cs="Times New Roman"/>
            </w:rPr>
            <w:delText xml:space="preserve"> discarding</w:delText>
          </w:r>
          <w:r w:rsidR="00A52AE1" w:rsidRPr="001E32BA" w:rsidDel="00955A13">
            <w:rPr>
              <w:rFonts w:eastAsia="宋体" w:cs="Times New Roman"/>
            </w:rPr>
            <w:delText xml:space="preserve"> </w:delText>
          </w:r>
        </w:del>
      </w:ins>
      <w:del w:id="1344" w:author="Windows User" w:date="2019-01-06T21:48:00Z">
        <w:r w:rsidR="0026677A" w:rsidRPr="001E32BA" w:rsidDel="00955A13">
          <w:rPr>
            <w:rFonts w:eastAsia="宋体" w:cs="Times New Roman"/>
          </w:rPr>
          <w:delText>The items that do not belong to</w:delText>
        </w:r>
      </w:del>
      <w:ins w:id="1345" w:author="De Liu" w:date="2019-01-04T15:52:00Z">
        <w:del w:id="1346" w:author="Windows User" w:date="2019-01-06T21:48:00Z">
          <w:r w:rsidR="00507EFC" w:rsidDel="00955A13">
            <w:rPr>
              <w:rFonts w:eastAsia="宋体" w:cs="Times New Roman"/>
            </w:rPr>
            <w:delText>correspond to</w:delText>
          </w:r>
        </w:del>
      </w:ins>
      <w:del w:id="1347" w:author="Windows User" w:date="2019-01-06T21:48:00Z">
        <w:r w:rsidR="0026677A" w:rsidRPr="001E32BA" w:rsidDel="00955A13">
          <w:rPr>
            <w:rFonts w:eastAsia="宋体" w:cs="Times New Roman"/>
          </w:rPr>
          <w:delText xml:space="preserve"> any of </w:delText>
        </w:r>
      </w:del>
      <w:ins w:id="1348" w:author="De Liu" w:date="2019-01-03T16:08:00Z">
        <w:del w:id="1349" w:author="Windows User" w:date="2019-01-06T21:48:00Z">
          <w:r w:rsidR="00A52AE1" w:rsidDel="00955A13">
            <w:rPr>
              <w:rFonts w:eastAsia="宋体" w:cs="Times New Roman"/>
            </w:rPr>
            <w:delText xml:space="preserve">the SERVEQUAL </w:delText>
          </w:r>
        </w:del>
      </w:ins>
      <w:del w:id="1350" w:author="Windows User" w:date="2019-01-06T21:48:00Z">
        <w:r w:rsidR="0026677A" w:rsidRPr="001E32BA" w:rsidDel="00955A13">
          <w:rPr>
            <w:rFonts w:eastAsia="宋体" w:cs="Times New Roman"/>
          </w:rPr>
          <w:delText xml:space="preserve">the five dimensions will be discarded. </w:delText>
        </w:r>
      </w:del>
      <w:ins w:id="1351" w:author="Windows User" w:date="2019-01-06T21:48:00Z">
        <w:r w:rsidR="0086707B">
          <w:rPr>
            <w:rFonts w:eastAsia="宋体" w:cs="Times New Roman"/>
          </w:rPr>
          <w:t>Table</w:t>
        </w:r>
        <w:r>
          <w:rPr>
            <w:rFonts w:eastAsia="宋体" w:cs="Times New Roman"/>
          </w:rPr>
          <w:t xml:space="preserve"> </w:t>
        </w:r>
      </w:ins>
      <w:ins w:id="1352" w:author="Windows User" w:date="2019-01-08T09:16:00Z">
        <w:r w:rsidRPr="00C40451">
          <w:rPr>
            <w:rFonts w:eastAsia="宋体" w:cs="Times New Roman"/>
          </w:rPr>
          <w:t>XXX</w:t>
        </w:r>
      </w:ins>
      <w:ins w:id="1353" w:author="Windows User" w:date="2019-01-06T22:04:00Z">
        <w:r w:rsidR="0086707B">
          <w:rPr>
            <w:rFonts w:eastAsia="宋体" w:cs="Times New Roman"/>
          </w:rPr>
          <w:t xml:space="preserve"> lists the </w:t>
        </w:r>
      </w:ins>
      <w:ins w:id="1354" w:author="Windows User" w:date="2019-01-06T22:05:00Z">
        <w:r w:rsidR="0086707B">
          <w:rPr>
            <w:rFonts w:eastAsia="宋体" w:cs="Times New Roman"/>
          </w:rPr>
          <w:t xml:space="preserve">items we selected from </w:t>
        </w:r>
      </w:ins>
      <w:del w:id="1355" w:author="Windows User" w:date="2019-01-06T21:49:00Z">
        <w:r w:rsidR="0026677A" w:rsidRPr="001E32BA" w:rsidDel="00955A13">
          <w:rPr>
            <w:rFonts w:eastAsia="宋体" w:cs="Times New Roman"/>
          </w:rPr>
          <w:delText xml:space="preserve">The filtered </w:delText>
        </w:r>
      </w:del>
      <w:ins w:id="1356" w:author="De Liu" w:date="2019-01-03T16:09:00Z">
        <w:del w:id="1357" w:author="Windows User" w:date="2019-01-06T21:49:00Z">
          <w:r w:rsidR="00B0364E" w:rsidDel="00955A13">
            <w:rPr>
              <w:rFonts w:eastAsia="宋体" w:cs="Times New Roman"/>
            </w:rPr>
            <w:delText>mapping between the original questions</w:delText>
          </w:r>
          <w:r w:rsidR="00B0364E" w:rsidRPr="001E32BA" w:rsidDel="00955A13">
            <w:rPr>
              <w:rFonts w:eastAsia="宋体" w:cs="Times New Roman"/>
            </w:rPr>
            <w:delText xml:space="preserve"> </w:delText>
          </w:r>
        </w:del>
      </w:ins>
      <w:del w:id="1358" w:author="Windows User" w:date="2019-01-06T21:49:00Z">
        <w:r w:rsidR="0026677A" w:rsidRPr="001E32BA" w:rsidDel="00955A13">
          <w:rPr>
            <w:rFonts w:eastAsia="宋体" w:cs="Times New Roman"/>
          </w:rPr>
          <w:delText xml:space="preserve">service quality inspection items and </w:delText>
        </w:r>
      </w:del>
      <w:del w:id="1359" w:author="Windows User" w:date="2019-01-06T22:05:00Z">
        <w:r w:rsidR="0026677A" w:rsidRPr="001E32BA" w:rsidDel="0086707B">
          <w:rPr>
            <w:rFonts w:eastAsia="宋体" w:cs="Times New Roman"/>
          </w:rPr>
          <w:delText xml:space="preserve">their corresponding SERVQUAL </w:delText>
        </w:r>
        <w:r w:rsidR="0026677A" w:rsidDel="0086707B">
          <w:rPr>
            <w:rFonts w:eastAsia="宋体" w:cs="Times New Roman"/>
          </w:rPr>
          <w:delText xml:space="preserve">dimensions </w:delText>
        </w:r>
      </w:del>
      <w:ins w:id="1360" w:author="Windows User" w:date="2019-01-06T21:49:00Z">
        <w:r w:rsidR="00955A13">
          <w:rPr>
            <w:rFonts w:eastAsia="宋体" w:cs="Times New Roman"/>
          </w:rPr>
          <w:t>the two sources</w:t>
        </w:r>
      </w:ins>
      <w:del w:id="1361" w:author="Windows User" w:date="2019-01-06T21:49:00Z">
        <w:r w:rsidR="0026677A" w:rsidDel="00955A13">
          <w:rPr>
            <w:rFonts w:eastAsia="宋体" w:cs="Times New Roman"/>
          </w:rPr>
          <w:delText xml:space="preserve">are showed </w:delText>
        </w:r>
      </w:del>
      <w:ins w:id="1362" w:author="De Liu" w:date="2019-01-03T16:09:00Z">
        <w:del w:id="1363" w:author="Windows User" w:date="2019-01-06T21:49:00Z">
          <w:r w:rsidR="00B0364E" w:rsidDel="00955A13">
            <w:rPr>
              <w:rFonts w:eastAsia="宋体" w:cs="Times New Roman"/>
            </w:rPr>
            <w:delText xml:space="preserve">shown </w:delText>
          </w:r>
        </w:del>
      </w:ins>
      <w:del w:id="1364" w:author="Windows User" w:date="2019-01-06T21:49:00Z">
        <w:r w:rsidR="0026677A" w:rsidDel="00955A13">
          <w:rPr>
            <w:rFonts w:eastAsia="宋体" w:cs="Times New Roman"/>
          </w:rPr>
          <w:delText>in Table 3</w:delText>
        </w:r>
      </w:del>
      <w:r w:rsidR="0026677A" w:rsidRPr="001E32BA">
        <w:rPr>
          <w:rFonts w:eastAsia="宋体" w:cs="Times New Roman"/>
        </w:rPr>
        <w:t>.</w:t>
      </w:r>
      <w:ins w:id="1365" w:author="Windows User" w:date="2019-01-06T21:50:00Z">
        <w:r w:rsidR="00955A13">
          <w:rPr>
            <w:rStyle w:val="af5"/>
            <w:rFonts w:eastAsia="宋体" w:cs="Times New Roman"/>
          </w:rPr>
          <w:footnoteReference w:id="4"/>
        </w:r>
      </w:ins>
      <w:del w:id="1376" w:author="Windows User" w:date="2019-01-06T22:08:00Z">
        <w:r w:rsidR="0026677A" w:rsidRPr="001E32BA" w:rsidDel="0086707B">
          <w:rPr>
            <w:rFonts w:eastAsia="宋体" w:cs="Times New Roman"/>
          </w:rPr>
          <w:delText xml:space="preserve"> </w:delText>
        </w:r>
      </w:del>
      <w:ins w:id="1377" w:author="Windows User" w:date="2019-01-06T22:08:00Z">
        <w:r w:rsidR="00013AFD">
          <w:rPr>
            <w:rFonts w:eastAsia="宋体" w:cs="Times New Roman"/>
          </w:rPr>
          <w:t xml:space="preserve"> </w:t>
        </w:r>
      </w:ins>
      <w:ins w:id="1378" w:author="Windows User" w:date="2019-01-06T22:12:00Z">
        <w:r w:rsidR="00013AFD">
          <w:rPr>
            <w:rFonts w:eastAsia="宋体" w:cs="Times New Roman"/>
          </w:rPr>
          <w:t>W</w:t>
        </w:r>
      </w:ins>
      <w:ins w:id="1379" w:author="Windows User" w:date="2019-01-06T22:08:00Z">
        <w:r w:rsidR="00013AFD">
          <w:rPr>
            <w:rFonts w:eastAsia="宋体" w:cs="Times New Roman"/>
          </w:rPr>
          <w:t xml:space="preserve">e </w:t>
        </w:r>
      </w:ins>
      <w:ins w:id="1380" w:author="Windows User" w:date="2019-01-06T22:10:00Z">
        <w:r w:rsidR="00013AFD">
          <w:rPr>
            <w:rFonts w:eastAsia="宋体" w:cs="Times New Roman"/>
          </w:rPr>
          <w:t>labeled</w:t>
        </w:r>
      </w:ins>
      <w:ins w:id="1381" w:author="Windows User" w:date="2019-01-06T22:08:00Z">
        <w:r w:rsidR="00013AFD">
          <w:rPr>
            <w:rFonts w:eastAsia="宋体" w:cs="Times New Roman"/>
          </w:rPr>
          <w:t xml:space="preserve"> a </w:t>
        </w:r>
      </w:ins>
      <w:ins w:id="1382" w:author="Windows User" w:date="2019-01-06T22:09:00Z">
        <w:r w:rsidR="00013AFD">
          <w:rPr>
            <w:rFonts w:eastAsia="宋体" w:cs="Times New Roman"/>
          </w:rPr>
          <w:t>service</w:t>
        </w:r>
      </w:ins>
      <w:ins w:id="1383" w:author="Windows User" w:date="2019-01-06T22:08:00Z">
        <w:r w:rsidR="00013AFD">
          <w:rPr>
            <w:rFonts w:eastAsia="宋体" w:cs="Times New Roman"/>
          </w:rPr>
          <w:t xml:space="preserve"> </w:t>
        </w:r>
      </w:ins>
      <w:ins w:id="1384" w:author="Windows User" w:date="2019-01-06T22:09:00Z">
        <w:r w:rsidR="00013AFD">
          <w:rPr>
            <w:rFonts w:eastAsia="宋体" w:cs="Times New Roman"/>
          </w:rPr>
          <w:t xml:space="preserve">call to have a problem on one dimension if </w:t>
        </w:r>
      </w:ins>
      <w:ins w:id="1385" w:author="Windows User" w:date="2019-01-06T22:10:00Z">
        <w:r w:rsidR="00013AFD">
          <w:rPr>
            <w:rFonts w:eastAsia="宋体" w:cs="Times New Roman"/>
          </w:rPr>
          <w:t xml:space="preserve">at least </w:t>
        </w:r>
      </w:ins>
      <w:ins w:id="1386" w:author="Windows User" w:date="2019-01-06T22:09:00Z">
        <w:r w:rsidR="00013AFD">
          <w:rPr>
            <w:rFonts w:eastAsia="宋体" w:cs="Times New Roman"/>
          </w:rPr>
          <w:t xml:space="preserve">one item under that dimension is </w:t>
        </w:r>
      </w:ins>
      <w:ins w:id="1387" w:author="Windows User" w:date="2019-01-06T22:10:00Z">
        <w:r w:rsidR="00013AFD">
          <w:rPr>
            <w:rFonts w:eastAsia="宋体" w:cs="Times New Roman"/>
          </w:rPr>
          <w:t xml:space="preserve">“no”. </w:t>
        </w:r>
      </w:ins>
      <w:ins w:id="1388" w:author="Windows User" w:date="2019-01-06T22:07:00Z">
        <w:r w:rsidR="0086707B">
          <w:rPr>
            <w:rFonts w:eastAsia="宋体" w:cs="Times New Roman"/>
          </w:rPr>
          <w:t xml:space="preserve"> </w:t>
        </w:r>
      </w:ins>
      <w:ins w:id="1389" w:author="Windows User" w:date="2019-01-06T22:06:00Z">
        <w:r w:rsidR="0086707B">
          <w:rPr>
            <w:rFonts w:eastAsia="宋体" w:cs="Times New Roman"/>
          </w:rPr>
          <w:t xml:space="preserve"> </w:t>
        </w:r>
      </w:ins>
      <w:del w:id="1390" w:author="Windows User" w:date="2019-01-06T22:11:00Z">
        <w:r w:rsidR="0026677A" w:rsidRPr="00013AFD" w:rsidDel="00013AFD">
          <w:rPr>
            <w:rFonts w:eastAsia="宋体" w:cs="Times New Roman"/>
            <w:highlight w:val="yellow"/>
            <w:rPrChange w:id="1391" w:author="Windows User" w:date="2019-01-06T22:11:00Z">
              <w:rPr>
                <w:rFonts w:eastAsia="宋体" w:cs="Times New Roman"/>
              </w:rPr>
            </w:rPrChange>
          </w:rPr>
          <w:delText xml:space="preserve">A phone call will be labeled as low-quality, if at least one item does not pass the </w:delText>
        </w:r>
        <w:commentRangeStart w:id="1392"/>
        <w:r w:rsidR="0026677A" w:rsidRPr="00013AFD" w:rsidDel="00013AFD">
          <w:rPr>
            <w:rFonts w:eastAsia="宋体" w:cs="Times New Roman"/>
            <w:highlight w:val="yellow"/>
            <w:rPrChange w:id="1393" w:author="Windows User" w:date="2019-01-06T22:11:00Z">
              <w:rPr>
                <w:rFonts w:eastAsia="宋体" w:cs="Times New Roman"/>
              </w:rPr>
            </w:rPrChange>
          </w:rPr>
          <w:delText>inspection</w:delText>
        </w:r>
        <w:commentRangeEnd w:id="1392"/>
        <w:r w:rsidR="00507EFC" w:rsidDel="00013AFD">
          <w:rPr>
            <w:rStyle w:val="ac"/>
          </w:rPr>
          <w:commentReference w:id="1392"/>
        </w:r>
        <w:r w:rsidR="0026677A" w:rsidRPr="00013AFD" w:rsidDel="00013AFD">
          <w:rPr>
            <w:rFonts w:eastAsia="宋体" w:cs="Times New Roman"/>
            <w:highlight w:val="yellow"/>
            <w:rPrChange w:id="1394" w:author="Windows User" w:date="2019-01-06T22:11:00Z">
              <w:rPr>
                <w:rFonts w:eastAsia="宋体" w:cs="Times New Roman"/>
              </w:rPr>
            </w:rPrChange>
          </w:rPr>
          <w:delText>.</w:delText>
        </w:r>
      </w:del>
      <w:ins w:id="1395" w:author="De Liu" w:date="2019-01-04T15:53:00Z">
        <w:del w:id="1396" w:author="Windows User" w:date="2019-01-06T22:11:00Z">
          <w:r w:rsidR="00507EFC" w:rsidRPr="00013AFD" w:rsidDel="00013AFD">
            <w:rPr>
              <w:rFonts w:eastAsia="宋体" w:cs="Times New Roman"/>
              <w:rPrChange w:id="1397" w:author="Windows User" w:date="2019-01-06T22:11:00Z">
                <w:rPr/>
              </w:rPrChange>
            </w:rPr>
            <w:delText>, but we also test alternative coding schemes (see the next section)</w:delText>
          </w:r>
        </w:del>
      </w:ins>
      <w:del w:id="1398" w:author="Windows User" w:date="2019-01-06T22:11:00Z">
        <w:r w:rsidR="0026677A" w:rsidRPr="00013AFD" w:rsidDel="00013AFD">
          <w:rPr>
            <w:rFonts w:eastAsia="宋体" w:cs="Times New Roman"/>
            <w:rPrChange w:id="1399" w:author="Windows User" w:date="2019-01-06T22:11:00Z">
              <w:rPr/>
            </w:rPrChange>
          </w:rPr>
          <w:delText xml:space="preserve"> </w:delText>
        </w:r>
      </w:del>
    </w:p>
    <w:p w14:paraId="628DE79E" w14:textId="6DEA4760" w:rsidR="00195163" w:rsidRPr="001E32BA" w:rsidRDefault="00195163" w:rsidP="00195163">
      <w:pPr>
        <w:jc w:val="center"/>
        <w:rPr>
          <w:ins w:id="1400" w:author="Windows User" w:date="2019-01-06T21:36:00Z"/>
          <w:rFonts w:eastAsia="宋体" w:cs="Times New Roman"/>
        </w:rPr>
      </w:pPr>
      <w:commentRangeStart w:id="1401"/>
      <w:ins w:id="1402" w:author="Windows User" w:date="2019-01-06T21:36:00Z">
        <w:r>
          <w:rPr>
            <w:rFonts w:eastAsia="宋体" w:cs="Times New Roman"/>
          </w:rPr>
          <w:t>T</w:t>
        </w:r>
        <w:r w:rsidR="00FF29B3">
          <w:rPr>
            <w:rFonts w:eastAsia="宋体" w:cs="Times New Roman"/>
          </w:rPr>
          <w:t xml:space="preserve">able </w:t>
        </w:r>
      </w:ins>
      <w:ins w:id="1403" w:author="Windows User" w:date="2019-01-08T09:16:00Z">
        <w:r w:rsidR="00FF29B3">
          <w:rPr>
            <w:rFonts w:eastAsia="宋体" w:cs="Times New Roman" w:hint="eastAsia"/>
          </w:rPr>
          <w:t>XXX</w:t>
        </w:r>
      </w:ins>
      <w:ins w:id="1404" w:author="Windows User" w:date="2019-01-06T21:36:00Z">
        <w:r>
          <w:rPr>
            <w:rFonts w:eastAsia="宋体" w:cs="Times New Roman"/>
          </w:rPr>
          <w:t>.</w:t>
        </w:r>
        <w:r w:rsidRPr="001E32BA">
          <w:rPr>
            <w:rFonts w:eastAsia="宋体" w:cs="Times New Roman"/>
          </w:rPr>
          <w:t xml:space="preserve"> </w:t>
        </w:r>
      </w:ins>
      <w:ins w:id="1405" w:author="Windows User" w:date="2019-01-06T22:12:00Z">
        <w:r w:rsidR="00013AFD" w:rsidRPr="001E32BA">
          <w:rPr>
            <w:rFonts w:eastAsia="宋体" w:cs="Times New Roman"/>
          </w:rPr>
          <w:t xml:space="preserve">SERVQUAL </w:t>
        </w:r>
        <w:r w:rsidR="00013AFD">
          <w:rPr>
            <w:rFonts w:eastAsia="宋体" w:cs="Times New Roman"/>
          </w:rPr>
          <w:t xml:space="preserve">Dimensions and </w:t>
        </w:r>
      </w:ins>
      <w:ins w:id="1406" w:author="Windows User" w:date="2019-01-06T21:36:00Z">
        <w:r w:rsidRPr="001E32BA">
          <w:rPr>
            <w:rFonts w:eastAsia="宋体" w:cs="Times New Roman"/>
          </w:rPr>
          <w:t>Items</w:t>
        </w:r>
        <w:commentRangeEnd w:id="1401"/>
        <w:r>
          <w:rPr>
            <w:rStyle w:val="ac"/>
          </w:rPr>
          <w:commentReference w:id="1401"/>
        </w:r>
      </w:ins>
    </w:p>
    <w:tbl>
      <w:tblPr>
        <w:tblStyle w:val="ab"/>
        <w:tblW w:w="0" w:type="auto"/>
        <w:jc w:val="center"/>
        <w:tblLook w:val="04A0" w:firstRow="1" w:lastRow="0" w:firstColumn="1" w:lastColumn="0" w:noHBand="0" w:noVBand="1"/>
        <w:tblPrChange w:id="1407" w:author="Windows User" w:date="2019-01-08T09:25:00Z">
          <w:tblPr>
            <w:tblStyle w:val="ab"/>
            <w:tblW w:w="0" w:type="auto"/>
            <w:tblLook w:val="04A0" w:firstRow="1" w:lastRow="0" w:firstColumn="1" w:lastColumn="0" w:noHBand="0" w:noVBand="1"/>
          </w:tblPr>
        </w:tblPrChange>
      </w:tblPr>
      <w:tblGrid>
        <w:gridCol w:w="2122"/>
        <w:gridCol w:w="5978"/>
        <w:tblGridChange w:id="1408">
          <w:tblGrid>
            <w:gridCol w:w="2122"/>
            <w:gridCol w:w="6174"/>
          </w:tblGrid>
        </w:tblGridChange>
      </w:tblGrid>
      <w:tr w:rsidR="00195163" w:rsidRPr="001E32BA" w14:paraId="7E958C7B" w14:textId="77777777" w:rsidTr="00D9619F">
        <w:trPr>
          <w:jc w:val="center"/>
          <w:ins w:id="1409" w:author="Windows User" w:date="2019-01-06T21:36:00Z"/>
        </w:trPr>
        <w:tc>
          <w:tcPr>
            <w:tcW w:w="2122" w:type="dxa"/>
            <w:tcPrChange w:id="1410" w:author="Windows User" w:date="2019-01-08T09:25:00Z">
              <w:tcPr>
                <w:tcW w:w="2122" w:type="dxa"/>
              </w:tcPr>
            </w:tcPrChange>
          </w:tcPr>
          <w:p w14:paraId="78FB75E8" w14:textId="77777777" w:rsidR="00195163" w:rsidRPr="001E32BA" w:rsidRDefault="00195163" w:rsidP="0086707B">
            <w:pPr>
              <w:pStyle w:val="a5"/>
              <w:spacing w:line="240" w:lineRule="auto"/>
              <w:ind w:firstLineChars="0" w:firstLine="0"/>
              <w:jc w:val="center"/>
              <w:rPr>
                <w:ins w:id="1411" w:author="Windows User" w:date="2019-01-06T21:36:00Z"/>
                <w:rFonts w:eastAsia="宋体" w:cs="Times New Roman"/>
              </w:rPr>
            </w:pPr>
            <w:ins w:id="1412" w:author="Windows User" w:date="2019-01-06T21:36:00Z">
              <w:r w:rsidRPr="001E32BA">
                <w:rPr>
                  <w:rFonts w:eastAsia="宋体" w:cs="Times New Roman"/>
                </w:rPr>
                <w:t>D</w:t>
              </w:r>
              <w:r w:rsidRPr="001E32BA">
                <w:rPr>
                  <w:rFonts w:eastAsia="宋体" w:cs="Times New Roman" w:hint="eastAsia"/>
                </w:rPr>
                <w:t>imensions</w:t>
              </w:r>
            </w:ins>
          </w:p>
        </w:tc>
        <w:tc>
          <w:tcPr>
            <w:tcW w:w="5978" w:type="dxa"/>
            <w:tcPrChange w:id="1413" w:author="Windows User" w:date="2019-01-08T09:25:00Z">
              <w:tcPr>
                <w:tcW w:w="6174" w:type="dxa"/>
              </w:tcPr>
            </w:tcPrChange>
          </w:tcPr>
          <w:p w14:paraId="61E7397E" w14:textId="77777777" w:rsidR="00195163" w:rsidRPr="001E32BA" w:rsidRDefault="00195163" w:rsidP="0086707B">
            <w:pPr>
              <w:pStyle w:val="a5"/>
              <w:spacing w:line="240" w:lineRule="auto"/>
              <w:ind w:firstLineChars="0" w:firstLine="0"/>
              <w:rPr>
                <w:ins w:id="1414" w:author="Windows User" w:date="2019-01-06T21:36:00Z"/>
                <w:rFonts w:eastAsia="宋体" w:cs="Times New Roman"/>
              </w:rPr>
            </w:pPr>
            <w:ins w:id="1415" w:author="Windows User" w:date="2019-01-06T21:36:00Z">
              <w:r w:rsidRPr="001E32BA">
                <w:rPr>
                  <w:rFonts w:eastAsia="宋体" w:cs="Times New Roman"/>
                </w:rPr>
                <w:t>I</w:t>
              </w:r>
              <w:r w:rsidRPr="001E32BA">
                <w:rPr>
                  <w:rFonts w:eastAsia="宋体" w:cs="Times New Roman" w:hint="eastAsia"/>
                </w:rPr>
                <w:t>tems</w:t>
              </w:r>
            </w:ins>
          </w:p>
        </w:tc>
      </w:tr>
      <w:tr w:rsidR="00195163" w:rsidRPr="001E32BA" w14:paraId="076461D7" w14:textId="77777777" w:rsidTr="00D9619F">
        <w:trPr>
          <w:jc w:val="center"/>
          <w:ins w:id="1416" w:author="Windows User" w:date="2019-01-06T21:36:00Z"/>
        </w:trPr>
        <w:tc>
          <w:tcPr>
            <w:tcW w:w="2122" w:type="dxa"/>
            <w:vMerge w:val="restart"/>
            <w:vAlign w:val="center"/>
            <w:tcPrChange w:id="1417" w:author="Windows User" w:date="2019-01-08T09:25:00Z">
              <w:tcPr>
                <w:tcW w:w="2122" w:type="dxa"/>
                <w:vMerge w:val="restart"/>
                <w:vAlign w:val="center"/>
              </w:tcPr>
            </w:tcPrChange>
          </w:tcPr>
          <w:p w14:paraId="4A3B5899" w14:textId="77777777" w:rsidR="00195163" w:rsidRPr="001E32BA" w:rsidRDefault="00195163" w:rsidP="0086707B">
            <w:pPr>
              <w:pStyle w:val="a5"/>
              <w:spacing w:line="240" w:lineRule="auto"/>
              <w:ind w:firstLineChars="0" w:firstLine="0"/>
              <w:jc w:val="center"/>
              <w:rPr>
                <w:ins w:id="1418" w:author="Windows User" w:date="2019-01-06T21:36:00Z"/>
                <w:rFonts w:eastAsia="宋体" w:cs="Times New Roman"/>
              </w:rPr>
            </w:pPr>
            <w:ins w:id="1419" w:author="Windows User" w:date="2019-01-06T21:36:00Z">
              <w:r w:rsidRPr="001E32BA">
                <w:rPr>
                  <w:rFonts w:eastAsia="宋体" w:cs="Times New Roman"/>
                </w:rPr>
                <w:t>R</w:t>
              </w:r>
              <w:r w:rsidRPr="001E32BA">
                <w:rPr>
                  <w:rFonts w:eastAsia="宋体" w:cs="Times New Roman" w:hint="eastAsia"/>
                </w:rPr>
                <w:t>eliability</w:t>
              </w:r>
            </w:ins>
          </w:p>
        </w:tc>
        <w:tc>
          <w:tcPr>
            <w:tcW w:w="5978" w:type="dxa"/>
            <w:tcPrChange w:id="1420" w:author="Windows User" w:date="2019-01-08T09:25:00Z">
              <w:tcPr>
                <w:tcW w:w="6174" w:type="dxa"/>
              </w:tcPr>
            </w:tcPrChange>
          </w:tcPr>
          <w:p w14:paraId="61C2C09E" w14:textId="469DD980" w:rsidR="00195163" w:rsidRPr="001E32BA" w:rsidRDefault="00195163">
            <w:pPr>
              <w:pStyle w:val="a5"/>
              <w:spacing w:line="240" w:lineRule="auto"/>
              <w:ind w:firstLineChars="0" w:firstLine="0"/>
              <w:rPr>
                <w:ins w:id="1421" w:author="Windows User" w:date="2019-01-06T21:36:00Z"/>
                <w:rFonts w:eastAsia="宋体" w:cs="Times New Roman"/>
              </w:rPr>
            </w:pPr>
            <w:ins w:id="1422" w:author="Windows User" w:date="2019-01-06T21:36:00Z">
              <w:r w:rsidRPr="001E32BA">
                <w:rPr>
                  <w:rFonts w:eastAsia="宋体" w:cs="Times New Roman"/>
                </w:rPr>
                <w:t xml:space="preserve">The </w:t>
              </w:r>
            </w:ins>
            <w:ins w:id="1423" w:author="Windows User" w:date="2019-01-08T09:20:00Z">
              <w:r w:rsidR="00D9619F">
                <w:rPr>
                  <w:rFonts w:eastAsia="宋体" w:cs="Times New Roman" w:hint="eastAsia"/>
                </w:rPr>
                <w:t>CSR</w:t>
              </w:r>
            </w:ins>
            <w:ins w:id="1424" w:author="Windows User" w:date="2019-01-06T21:36:00Z">
              <w:r w:rsidRPr="001E32BA">
                <w:rPr>
                  <w:rFonts w:eastAsia="宋体" w:cs="Times New Roman"/>
                </w:rPr>
                <w:t xml:space="preserve"> knows the key to solve the problem</w:t>
              </w:r>
            </w:ins>
            <w:ins w:id="1425" w:author="Windows User" w:date="2019-01-06T22:07:00Z">
              <w:r w:rsidR="0086707B">
                <w:rPr>
                  <w:rFonts w:eastAsia="宋体" w:cs="Times New Roman"/>
                </w:rPr>
                <w:t xml:space="preserve"> (yes/no)</w:t>
              </w:r>
            </w:ins>
            <w:ins w:id="1426" w:author="Windows User" w:date="2019-01-06T21:36:00Z">
              <w:r w:rsidRPr="001E32BA">
                <w:rPr>
                  <w:rFonts w:eastAsia="宋体" w:cs="Times New Roman"/>
                </w:rPr>
                <w:t xml:space="preserve">. </w:t>
              </w:r>
            </w:ins>
          </w:p>
        </w:tc>
      </w:tr>
      <w:tr w:rsidR="00832DBD" w:rsidRPr="001E32BA" w14:paraId="78E47FC5" w14:textId="77777777" w:rsidTr="00D9619F">
        <w:trPr>
          <w:jc w:val="center"/>
          <w:ins w:id="1427" w:author="Windows User" w:date="2019-01-06T21:36:00Z"/>
        </w:trPr>
        <w:tc>
          <w:tcPr>
            <w:tcW w:w="2122" w:type="dxa"/>
            <w:vMerge/>
            <w:tcPrChange w:id="1428" w:author="Windows User" w:date="2019-01-08T09:25:00Z">
              <w:tcPr>
                <w:tcW w:w="2122" w:type="dxa"/>
                <w:vMerge/>
              </w:tcPr>
            </w:tcPrChange>
          </w:tcPr>
          <w:p w14:paraId="310A32EC" w14:textId="77777777" w:rsidR="00832DBD" w:rsidRPr="001E32BA" w:rsidRDefault="00832DBD" w:rsidP="0086707B">
            <w:pPr>
              <w:pStyle w:val="a5"/>
              <w:spacing w:line="240" w:lineRule="auto"/>
              <w:ind w:firstLineChars="0" w:firstLine="0"/>
              <w:jc w:val="center"/>
              <w:rPr>
                <w:ins w:id="1429" w:author="Windows User" w:date="2019-01-06T21:36:00Z"/>
                <w:rFonts w:eastAsia="宋体" w:cs="Times New Roman"/>
              </w:rPr>
            </w:pPr>
          </w:p>
        </w:tc>
        <w:tc>
          <w:tcPr>
            <w:tcW w:w="5978" w:type="dxa"/>
            <w:tcPrChange w:id="1430" w:author="Windows User" w:date="2019-01-08T09:25:00Z">
              <w:tcPr>
                <w:tcW w:w="6174" w:type="dxa"/>
              </w:tcPr>
            </w:tcPrChange>
          </w:tcPr>
          <w:p w14:paraId="6F505BF4" w14:textId="2B3921CF" w:rsidR="00832DBD" w:rsidRPr="001E32BA" w:rsidRDefault="00832DBD" w:rsidP="0086707B">
            <w:pPr>
              <w:pStyle w:val="a5"/>
              <w:spacing w:line="240" w:lineRule="auto"/>
              <w:ind w:firstLineChars="0" w:firstLine="0"/>
              <w:rPr>
                <w:ins w:id="1431" w:author="Windows User" w:date="2019-01-06T21:36:00Z"/>
                <w:rFonts w:eastAsia="宋体" w:cs="Times New Roman"/>
              </w:rPr>
            </w:pPr>
            <w:ins w:id="1432" w:author="Windows User" w:date="2019-01-06T23:29:00Z">
              <w:r w:rsidRPr="001E32BA">
                <w:rPr>
                  <w:rFonts w:eastAsia="宋体" w:cs="Times New Roman"/>
                </w:rPr>
                <w:t xml:space="preserve">The </w:t>
              </w:r>
            </w:ins>
            <w:ins w:id="1433" w:author="Windows User" w:date="2019-01-08T09:20:00Z">
              <w:r w:rsidR="00D9619F">
                <w:rPr>
                  <w:rFonts w:eastAsia="宋体" w:cs="Times New Roman" w:hint="eastAsia"/>
                </w:rPr>
                <w:t>CSR</w:t>
              </w:r>
            </w:ins>
            <w:ins w:id="1434" w:author="Windows User" w:date="2019-01-08T09:17:00Z">
              <w:r w:rsidR="00FF29B3" w:rsidRPr="001E32BA">
                <w:rPr>
                  <w:rFonts w:eastAsia="宋体" w:cs="Times New Roman"/>
                </w:rPr>
                <w:t xml:space="preserve"> </w:t>
              </w:r>
            </w:ins>
            <w:ins w:id="1435" w:author="Windows User" w:date="2019-01-06T23:29:00Z">
              <w:r w:rsidRPr="001E32BA">
                <w:rPr>
                  <w:rFonts w:eastAsia="宋体" w:cs="Times New Roman"/>
                </w:rPr>
                <w:t>provides problem solution properly</w:t>
              </w:r>
              <w:r>
                <w:rPr>
                  <w:rFonts w:eastAsia="宋体" w:cs="Times New Roman"/>
                </w:rPr>
                <w:t xml:space="preserve"> (yes/no)</w:t>
              </w:r>
              <w:r w:rsidRPr="001E32BA">
                <w:rPr>
                  <w:rFonts w:eastAsia="宋体" w:cs="Times New Roman"/>
                </w:rPr>
                <w:t xml:space="preserve">. </w:t>
              </w:r>
            </w:ins>
          </w:p>
        </w:tc>
      </w:tr>
      <w:tr w:rsidR="00832DBD" w:rsidRPr="001E32BA" w14:paraId="19404DE0" w14:textId="77777777" w:rsidTr="00D9619F">
        <w:trPr>
          <w:jc w:val="center"/>
          <w:ins w:id="1436" w:author="Windows User" w:date="2019-01-06T21:36:00Z"/>
        </w:trPr>
        <w:tc>
          <w:tcPr>
            <w:tcW w:w="2122" w:type="dxa"/>
            <w:vMerge/>
            <w:tcPrChange w:id="1437" w:author="Windows User" w:date="2019-01-08T09:25:00Z">
              <w:tcPr>
                <w:tcW w:w="2122" w:type="dxa"/>
                <w:vMerge/>
              </w:tcPr>
            </w:tcPrChange>
          </w:tcPr>
          <w:p w14:paraId="7106AA90" w14:textId="77777777" w:rsidR="00832DBD" w:rsidRPr="001E32BA" w:rsidRDefault="00832DBD" w:rsidP="0086707B">
            <w:pPr>
              <w:pStyle w:val="a5"/>
              <w:spacing w:line="240" w:lineRule="auto"/>
              <w:ind w:firstLineChars="0" w:firstLine="0"/>
              <w:jc w:val="center"/>
              <w:rPr>
                <w:ins w:id="1438" w:author="Windows User" w:date="2019-01-06T21:36:00Z"/>
                <w:rFonts w:eastAsia="宋体" w:cs="Times New Roman"/>
              </w:rPr>
            </w:pPr>
          </w:p>
        </w:tc>
        <w:tc>
          <w:tcPr>
            <w:tcW w:w="5978" w:type="dxa"/>
            <w:tcPrChange w:id="1439" w:author="Windows User" w:date="2019-01-08T09:25:00Z">
              <w:tcPr>
                <w:tcW w:w="6174" w:type="dxa"/>
              </w:tcPr>
            </w:tcPrChange>
          </w:tcPr>
          <w:p w14:paraId="27CA5C36" w14:textId="68157CF2" w:rsidR="00832DBD" w:rsidRPr="001E32BA" w:rsidRDefault="00832DBD" w:rsidP="0086707B">
            <w:pPr>
              <w:pStyle w:val="a5"/>
              <w:spacing w:line="240" w:lineRule="auto"/>
              <w:ind w:firstLineChars="0" w:firstLine="0"/>
              <w:rPr>
                <w:ins w:id="1440" w:author="Windows User" w:date="2019-01-06T21:36:00Z"/>
                <w:rFonts w:eastAsia="宋体" w:cs="Times New Roman"/>
              </w:rPr>
            </w:pPr>
            <w:ins w:id="1441" w:author="Windows User" w:date="2019-01-06T21:36:00Z">
              <w:r w:rsidRPr="001E32BA">
                <w:rPr>
                  <w:rFonts w:eastAsia="宋体" w:cs="Times New Roman"/>
                </w:rPr>
                <w:t xml:space="preserve">The </w:t>
              </w:r>
            </w:ins>
            <w:ins w:id="1442" w:author="Windows User" w:date="2019-01-08T09:20:00Z">
              <w:r w:rsidR="00D9619F">
                <w:rPr>
                  <w:rFonts w:eastAsia="宋体" w:cs="Times New Roman" w:hint="eastAsia"/>
                </w:rPr>
                <w:t>CSR</w:t>
              </w:r>
            </w:ins>
            <w:ins w:id="1443" w:author="Windows User" w:date="2019-01-08T09:17:00Z">
              <w:r w:rsidR="00FF29B3" w:rsidRPr="001E32BA">
                <w:rPr>
                  <w:rFonts w:eastAsia="宋体" w:cs="Times New Roman"/>
                </w:rPr>
                <w:t xml:space="preserve"> </w:t>
              </w:r>
            </w:ins>
            <w:ins w:id="1444" w:author="Windows User" w:date="2019-01-06T21:36:00Z">
              <w:r w:rsidRPr="001E32BA">
                <w:rPr>
                  <w:rFonts w:eastAsia="宋体" w:cs="Times New Roman"/>
                </w:rPr>
                <w:t>takes service note correctly</w:t>
              </w:r>
            </w:ins>
            <w:ins w:id="1445" w:author="Windows User" w:date="2019-01-06T22:08:00Z">
              <w:r>
                <w:rPr>
                  <w:rFonts w:eastAsia="宋体" w:cs="Times New Roman"/>
                </w:rPr>
                <w:t xml:space="preserve"> (yes/no)</w:t>
              </w:r>
            </w:ins>
            <w:ins w:id="1446" w:author="Windows User" w:date="2019-01-06T21:36:00Z">
              <w:r w:rsidRPr="001E32BA">
                <w:rPr>
                  <w:rFonts w:eastAsia="宋体" w:cs="Times New Roman"/>
                </w:rPr>
                <w:t xml:space="preserve">. </w:t>
              </w:r>
            </w:ins>
          </w:p>
        </w:tc>
      </w:tr>
      <w:tr w:rsidR="00832DBD" w:rsidRPr="001E32BA" w14:paraId="72E04CB5" w14:textId="77777777" w:rsidTr="00D9619F">
        <w:trPr>
          <w:jc w:val="center"/>
          <w:ins w:id="1447" w:author="Windows User" w:date="2019-01-06T21:36:00Z"/>
        </w:trPr>
        <w:tc>
          <w:tcPr>
            <w:tcW w:w="2122" w:type="dxa"/>
            <w:vMerge/>
            <w:tcPrChange w:id="1448" w:author="Windows User" w:date="2019-01-08T09:25:00Z">
              <w:tcPr>
                <w:tcW w:w="2122" w:type="dxa"/>
                <w:vMerge/>
              </w:tcPr>
            </w:tcPrChange>
          </w:tcPr>
          <w:p w14:paraId="52F83E13" w14:textId="77777777" w:rsidR="00832DBD" w:rsidRPr="001E32BA" w:rsidRDefault="00832DBD" w:rsidP="0086707B">
            <w:pPr>
              <w:pStyle w:val="a5"/>
              <w:spacing w:line="240" w:lineRule="auto"/>
              <w:ind w:firstLineChars="0" w:firstLine="0"/>
              <w:jc w:val="center"/>
              <w:rPr>
                <w:ins w:id="1449" w:author="Windows User" w:date="2019-01-06T21:36:00Z"/>
                <w:rFonts w:eastAsia="宋体" w:cs="Times New Roman"/>
              </w:rPr>
            </w:pPr>
          </w:p>
        </w:tc>
        <w:tc>
          <w:tcPr>
            <w:tcW w:w="5978" w:type="dxa"/>
            <w:tcPrChange w:id="1450" w:author="Windows User" w:date="2019-01-08T09:25:00Z">
              <w:tcPr>
                <w:tcW w:w="6174" w:type="dxa"/>
              </w:tcPr>
            </w:tcPrChange>
          </w:tcPr>
          <w:p w14:paraId="1872457B" w14:textId="2FB90DEA" w:rsidR="00832DBD" w:rsidRPr="001E32BA" w:rsidRDefault="00832DBD" w:rsidP="0086707B">
            <w:pPr>
              <w:pStyle w:val="a5"/>
              <w:spacing w:line="240" w:lineRule="auto"/>
              <w:ind w:firstLineChars="0" w:firstLine="0"/>
              <w:rPr>
                <w:ins w:id="1451" w:author="Windows User" w:date="2019-01-06T21:36:00Z"/>
                <w:rFonts w:eastAsia="宋体" w:cs="Times New Roman"/>
              </w:rPr>
            </w:pPr>
            <w:ins w:id="1452" w:author="Windows User" w:date="2019-01-06T21:36:00Z">
              <w:r w:rsidRPr="001E32BA">
                <w:rPr>
                  <w:rFonts w:eastAsia="宋体" w:cs="Times New Roman"/>
                </w:rPr>
                <w:t xml:space="preserve">The </w:t>
              </w:r>
            </w:ins>
            <w:ins w:id="1453" w:author="Windows User" w:date="2019-01-08T09:20:00Z">
              <w:r w:rsidR="00D9619F">
                <w:rPr>
                  <w:rFonts w:eastAsia="宋体" w:cs="Times New Roman" w:hint="eastAsia"/>
                </w:rPr>
                <w:t>CSR</w:t>
              </w:r>
            </w:ins>
            <w:ins w:id="1454" w:author="Windows User" w:date="2019-01-08T09:17:00Z">
              <w:r w:rsidR="00FF29B3">
                <w:rPr>
                  <w:rFonts w:eastAsia="宋体" w:cs="Times New Roman"/>
                </w:rPr>
                <w:t>’</w:t>
              </w:r>
              <w:r w:rsidR="00FF29B3">
                <w:rPr>
                  <w:rFonts w:eastAsia="宋体" w:cs="Times New Roman" w:hint="eastAsia"/>
                </w:rPr>
                <w:t>s</w:t>
              </w:r>
              <w:r w:rsidR="00FF29B3" w:rsidRPr="001E32BA">
                <w:rPr>
                  <w:rFonts w:eastAsia="宋体" w:cs="Times New Roman"/>
                </w:rPr>
                <w:t xml:space="preserve"> </w:t>
              </w:r>
            </w:ins>
            <w:ins w:id="1455" w:author="Windows User" w:date="2019-01-06T21:36:00Z">
              <w:r w:rsidRPr="001E32BA">
                <w:rPr>
                  <w:rFonts w:eastAsia="宋体" w:cs="Times New Roman"/>
                </w:rPr>
                <w:t xml:space="preserve">service note </w:t>
              </w:r>
              <w:r>
                <w:rPr>
                  <w:rFonts w:eastAsia="宋体" w:cs="Times New Roman"/>
                </w:rPr>
                <w:t>has</w:t>
              </w:r>
              <w:r w:rsidRPr="001E32BA">
                <w:rPr>
                  <w:rFonts w:eastAsia="宋体" w:cs="Times New Roman"/>
                </w:rPr>
                <w:t xml:space="preserve"> no </w:t>
              </w:r>
              <w:r>
                <w:rPr>
                  <w:rFonts w:eastAsia="宋体" w:cs="Times New Roman"/>
                </w:rPr>
                <w:t>error</w:t>
              </w:r>
            </w:ins>
            <w:ins w:id="1456" w:author="Windows User" w:date="2019-01-06T22:08:00Z">
              <w:r>
                <w:rPr>
                  <w:rFonts w:eastAsia="宋体" w:cs="Times New Roman"/>
                </w:rPr>
                <w:t xml:space="preserve"> (yes/no)</w:t>
              </w:r>
            </w:ins>
            <w:ins w:id="1457" w:author="Windows User" w:date="2019-01-06T21:36:00Z">
              <w:r w:rsidRPr="001E32BA">
                <w:rPr>
                  <w:rFonts w:eastAsia="宋体" w:cs="Times New Roman"/>
                </w:rPr>
                <w:t xml:space="preserve">. </w:t>
              </w:r>
            </w:ins>
          </w:p>
        </w:tc>
      </w:tr>
      <w:tr w:rsidR="00832DBD" w:rsidRPr="001E32BA" w14:paraId="37FAF86A" w14:textId="77777777" w:rsidTr="00D9619F">
        <w:trPr>
          <w:jc w:val="center"/>
          <w:ins w:id="1458" w:author="Windows User" w:date="2019-01-06T21:36:00Z"/>
        </w:trPr>
        <w:tc>
          <w:tcPr>
            <w:tcW w:w="2122" w:type="dxa"/>
            <w:vMerge w:val="restart"/>
            <w:vAlign w:val="center"/>
            <w:tcPrChange w:id="1459" w:author="Windows User" w:date="2019-01-08T09:25:00Z">
              <w:tcPr>
                <w:tcW w:w="2122" w:type="dxa"/>
                <w:vMerge w:val="restart"/>
                <w:vAlign w:val="center"/>
              </w:tcPr>
            </w:tcPrChange>
          </w:tcPr>
          <w:p w14:paraId="21EBB178" w14:textId="77777777" w:rsidR="00832DBD" w:rsidRPr="001E32BA" w:rsidRDefault="00832DBD" w:rsidP="0086707B">
            <w:pPr>
              <w:pStyle w:val="a5"/>
              <w:spacing w:line="240" w:lineRule="auto"/>
              <w:ind w:firstLineChars="0" w:firstLine="0"/>
              <w:jc w:val="center"/>
              <w:rPr>
                <w:ins w:id="1460" w:author="Windows User" w:date="2019-01-06T21:36:00Z"/>
                <w:rFonts w:eastAsia="宋体" w:cs="Times New Roman"/>
              </w:rPr>
            </w:pPr>
            <w:ins w:id="1461" w:author="Windows User" w:date="2019-01-06T21:36:00Z">
              <w:r w:rsidRPr="001E32BA">
                <w:rPr>
                  <w:rFonts w:eastAsia="宋体" w:cs="Times New Roman"/>
                </w:rPr>
                <w:t>Responsiveness</w:t>
              </w:r>
            </w:ins>
          </w:p>
        </w:tc>
        <w:tc>
          <w:tcPr>
            <w:tcW w:w="5978" w:type="dxa"/>
            <w:tcPrChange w:id="1462" w:author="Windows User" w:date="2019-01-08T09:25:00Z">
              <w:tcPr>
                <w:tcW w:w="6174" w:type="dxa"/>
              </w:tcPr>
            </w:tcPrChange>
          </w:tcPr>
          <w:p w14:paraId="6A0409DB" w14:textId="185A152C" w:rsidR="00832DBD" w:rsidRPr="001E32BA" w:rsidRDefault="00832DBD" w:rsidP="0086707B">
            <w:pPr>
              <w:pStyle w:val="a5"/>
              <w:spacing w:line="240" w:lineRule="auto"/>
              <w:ind w:firstLineChars="0" w:firstLine="0"/>
              <w:rPr>
                <w:ins w:id="1463" w:author="Windows User" w:date="2019-01-06T21:36:00Z"/>
                <w:rFonts w:eastAsia="宋体" w:cs="Times New Roman"/>
              </w:rPr>
            </w:pPr>
            <w:ins w:id="1464" w:author="Windows User" w:date="2019-01-06T21:36:00Z">
              <w:r w:rsidRPr="001E32BA">
                <w:rPr>
                  <w:rFonts w:eastAsia="宋体" w:cs="Times New Roman"/>
                </w:rPr>
                <w:t xml:space="preserve">The </w:t>
              </w:r>
            </w:ins>
            <w:ins w:id="1465" w:author="Windows User" w:date="2019-01-08T09:20:00Z">
              <w:r w:rsidR="00D9619F">
                <w:rPr>
                  <w:rFonts w:eastAsia="宋体" w:cs="Times New Roman" w:hint="eastAsia"/>
                </w:rPr>
                <w:t>CSR</w:t>
              </w:r>
            </w:ins>
            <w:ins w:id="1466" w:author="Windows User" w:date="2019-01-08T09:17:00Z">
              <w:r w:rsidR="00FF29B3" w:rsidRPr="001E32BA">
                <w:rPr>
                  <w:rFonts w:eastAsia="宋体" w:cs="Times New Roman"/>
                </w:rPr>
                <w:t xml:space="preserve"> </w:t>
              </w:r>
            </w:ins>
            <w:ins w:id="1467" w:author="Windows User" w:date="2019-01-06T21:36:00Z">
              <w:r w:rsidRPr="001E32BA">
                <w:rPr>
                  <w:rFonts w:eastAsia="宋体" w:cs="Times New Roman"/>
                </w:rPr>
                <w:t xml:space="preserve">has </w:t>
              </w:r>
              <w:r>
                <w:rPr>
                  <w:rFonts w:eastAsia="宋体" w:cs="Times New Roman"/>
                </w:rPr>
                <w:t xml:space="preserve">a </w:t>
              </w:r>
              <w:r w:rsidRPr="001E32BA">
                <w:rPr>
                  <w:rFonts w:eastAsia="宋体" w:cs="Times New Roman"/>
                </w:rPr>
                <w:t>good service attitude</w:t>
              </w:r>
            </w:ins>
            <w:ins w:id="1468" w:author="Windows User" w:date="2019-01-06T22:08:00Z">
              <w:r>
                <w:rPr>
                  <w:rFonts w:eastAsia="宋体" w:cs="Times New Roman"/>
                </w:rPr>
                <w:t xml:space="preserve"> (yes/no)</w:t>
              </w:r>
            </w:ins>
            <w:ins w:id="1469" w:author="Windows User" w:date="2019-01-06T21:36:00Z">
              <w:r w:rsidRPr="001E32BA">
                <w:rPr>
                  <w:rFonts w:eastAsia="宋体" w:cs="Times New Roman"/>
                </w:rPr>
                <w:t xml:space="preserve">. </w:t>
              </w:r>
            </w:ins>
          </w:p>
        </w:tc>
      </w:tr>
      <w:tr w:rsidR="00832DBD" w:rsidRPr="001E32BA" w14:paraId="46DB234A" w14:textId="77777777" w:rsidTr="00D9619F">
        <w:trPr>
          <w:jc w:val="center"/>
          <w:ins w:id="1470" w:author="Windows User" w:date="2019-01-06T21:36:00Z"/>
        </w:trPr>
        <w:tc>
          <w:tcPr>
            <w:tcW w:w="2122" w:type="dxa"/>
            <w:vMerge/>
            <w:tcPrChange w:id="1471" w:author="Windows User" w:date="2019-01-08T09:25:00Z">
              <w:tcPr>
                <w:tcW w:w="2122" w:type="dxa"/>
                <w:vMerge/>
              </w:tcPr>
            </w:tcPrChange>
          </w:tcPr>
          <w:p w14:paraId="3218DCE4" w14:textId="77777777" w:rsidR="00832DBD" w:rsidRPr="001E32BA" w:rsidRDefault="00832DBD" w:rsidP="0086707B">
            <w:pPr>
              <w:pStyle w:val="a5"/>
              <w:spacing w:line="240" w:lineRule="auto"/>
              <w:ind w:firstLineChars="0" w:firstLine="0"/>
              <w:jc w:val="center"/>
              <w:rPr>
                <w:ins w:id="1472" w:author="Windows User" w:date="2019-01-06T21:36:00Z"/>
                <w:rFonts w:eastAsia="宋体" w:cs="Times New Roman"/>
              </w:rPr>
            </w:pPr>
          </w:p>
        </w:tc>
        <w:tc>
          <w:tcPr>
            <w:tcW w:w="5978" w:type="dxa"/>
            <w:tcPrChange w:id="1473" w:author="Windows User" w:date="2019-01-08T09:25:00Z">
              <w:tcPr>
                <w:tcW w:w="6174" w:type="dxa"/>
              </w:tcPr>
            </w:tcPrChange>
          </w:tcPr>
          <w:p w14:paraId="7EDEDD42" w14:textId="234CF089" w:rsidR="00832DBD" w:rsidRPr="001E32BA" w:rsidRDefault="00832DBD">
            <w:pPr>
              <w:pStyle w:val="a5"/>
              <w:spacing w:line="240" w:lineRule="auto"/>
              <w:ind w:firstLineChars="0" w:firstLine="0"/>
              <w:rPr>
                <w:ins w:id="1474" w:author="Windows User" w:date="2019-01-06T21:36:00Z"/>
                <w:rFonts w:eastAsia="宋体" w:cs="Times New Roman"/>
              </w:rPr>
            </w:pPr>
            <w:ins w:id="1475" w:author="Windows User" w:date="2019-01-06T21:36:00Z">
              <w:r w:rsidRPr="001E32BA">
                <w:rPr>
                  <w:rFonts w:eastAsia="宋体" w:cs="Times New Roman"/>
                </w:rPr>
                <w:t xml:space="preserve">The </w:t>
              </w:r>
            </w:ins>
            <w:ins w:id="1476" w:author="Windows User" w:date="2019-01-08T09:20:00Z">
              <w:r w:rsidR="00D9619F">
                <w:rPr>
                  <w:rFonts w:eastAsia="宋体" w:cs="Times New Roman" w:hint="eastAsia"/>
                </w:rPr>
                <w:t>CSR</w:t>
              </w:r>
            </w:ins>
            <w:ins w:id="1477" w:author="Windows User" w:date="2019-01-08T09:18:00Z">
              <w:r w:rsidR="00FF29B3" w:rsidRPr="001E32BA">
                <w:rPr>
                  <w:rFonts w:eastAsia="宋体" w:cs="Times New Roman"/>
                </w:rPr>
                <w:t xml:space="preserve"> </w:t>
              </w:r>
            </w:ins>
            <w:ins w:id="1478" w:author="Windows User" w:date="2019-01-06T21:36:00Z">
              <w:r w:rsidRPr="001E32BA">
                <w:rPr>
                  <w:rFonts w:eastAsia="宋体" w:cs="Times New Roman"/>
                </w:rPr>
                <w:t>provide</w:t>
              </w:r>
              <w:r>
                <w:rPr>
                  <w:rFonts w:eastAsia="宋体" w:cs="Times New Roman"/>
                </w:rPr>
                <w:t>s</w:t>
              </w:r>
              <w:r w:rsidRPr="001E32BA">
                <w:rPr>
                  <w:rFonts w:eastAsia="宋体" w:cs="Times New Roman"/>
                </w:rPr>
                <w:t xml:space="preserve"> service</w:t>
              </w:r>
              <w:r>
                <w:rPr>
                  <w:rFonts w:eastAsia="宋体" w:cs="Times New Roman"/>
                </w:rPr>
                <w:t xml:space="preserve"> </w:t>
              </w:r>
              <w:r w:rsidRPr="001E32BA">
                <w:rPr>
                  <w:rFonts w:eastAsia="宋体" w:cs="Times New Roman"/>
                </w:rPr>
                <w:t>actively</w:t>
              </w:r>
            </w:ins>
            <w:ins w:id="1479" w:author="Windows User" w:date="2019-01-06T22:08:00Z">
              <w:r>
                <w:rPr>
                  <w:rFonts w:eastAsia="宋体" w:cs="Times New Roman"/>
                </w:rPr>
                <w:t xml:space="preserve"> (yes/no)</w:t>
              </w:r>
            </w:ins>
            <w:ins w:id="1480" w:author="Windows User" w:date="2019-01-06T21:36:00Z">
              <w:r w:rsidRPr="001E32BA">
                <w:rPr>
                  <w:rFonts w:eastAsia="宋体" w:cs="Times New Roman"/>
                </w:rPr>
                <w:t xml:space="preserve">. </w:t>
              </w:r>
            </w:ins>
          </w:p>
        </w:tc>
      </w:tr>
      <w:tr w:rsidR="00832DBD" w:rsidRPr="001E32BA" w14:paraId="13981CA1" w14:textId="77777777" w:rsidTr="00D9619F">
        <w:trPr>
          <w:jc w:val="center"/>
          <w:ins w:id="1481" w:author="Windows User" w:date="2019-01-06T21:36:00Z"/>
        </w:trPr>
        <w:tc>
          <w:tcPr>
            <w:tcW w:w="2122" w:type="dxa"/>
            <w:vMerge/>
            <w:tcPrChange w:id="1482" w:author="Windows User" w:date="2019-01-08T09:25:00Z">
              <w:tcPr>
                <w:tcW w:w="2122" w:type="dxa"/>
                <w:vMerge/>
              </w:tcPr>
            </w:tcPrChange>
          </w:tcPr>
          <w:p w14:paraId="5FE5A087" w14:textId="77777777" w:rsidR="00832DBD" w:rsidRPr="001E32BA" w:rsidRDefault="00832DBD" w:rsidP="0086707B">
            <w:pPr>
              <w:pStyle w:val="a5"/>
              <w:spacing w:line="240" w:lineRule="auto"/>
              <w:ind w:firstLineChars="0" w:firstLine="0"/>
              <w:jc w:val="center"/>
              <w:rPr>
                <w:ins w:id="1483" w:author="Windows User" w:date="2019-01-06T21:36:00Z"/>
                <w:rFonts w:eastAsia="宋体" w:cs="Times New Roman"/>
              </w:rPr>
            </w:pPr>
          </w:p>
        </w:tc>
        <w:tc>
          <w:tcPr>
            <w:tcW w:w="5978" w:type="dxa"/>
            <w:tcPrChange w:id="1484" w:author="Windows User" w:date="2019-01-08T09:25:00Z">
              <w:tcPr>
                <w:tcW w:w="6174" w:type="dxa"/>
              </w:tcPr>
            </w:tcPrChange>
          </w:tcPr>
          <w:p w14:paraId="074C424C" w14:textId="1EEF560F" w:rsidR="00832DBD" w:rsidRPr="001E32BA" w:rsidRDefault="00832DBD">
            <w:pPr>
              <w:pStyle w:val="a5"/>
              <w:spacing w:line="240" w:lineRule="auto"/>
              <w:ind w:firstLineChars="0" w:firstLine="0"/>
              <w:rPr>
                <w:ins w:id="1485" w:author="Windows User" w:date="2019-01-06T21:36:00Z"/>
                <w:rFonts w:eastAsia="宋体" w:cs="Times New Roman"/>
              </w:rPr>
            </w:pPr>
            <w:ins w:id="1486" w:author="Windows User" w:date="2019-01-06T21:36:00Z">
              <w:r w:rsidRPr="001E32BA">
                <w:rPr>
                  <w:rFonts w:eastAsia="宋体" w:cs="Times New Roman"/>
                </w:rPr>
                <w:t xml:space="preserve">The </w:t>
              </w:r>
            </w:ins>
            <w:ins w:id="1487" w:author="Windows User" w:date="2019-01-08T09:20:00Z">
              <w:r w:rsidR="00D9619F">
                <w:rPr>
                  <w:rFonts w:eastAsia="宋体" w:cs="Times New Roman" w:hint="eastAsia"/>
                </w:rPr>
                <w:t>CSR</w:t>
              </w:r>
            </w:ins>
            <w:ins w:id="1488" w:author="Windows User" w:date="2019-01-08T09:18:00Z">
              <w:r w:rsidR="00FF29B3" w:rsidRPr="001E32BA">
                <w:rPr>
                  <w:rFonts w:eastAsia="宋体" w:cs="Times New Roman"/>
                </w:rPr>
                <w:t xml:space="preserve"> </w:t>
              </w:r>
            </w:ins>
            <w:ins w:id="1489" w:author="Windows User" w:date="2019-01-06T21:36:00Z">
              <w:r w:rsidRPr="001E32BA">
                <w:rPr>
                  <w:rFonts w:eastAsia="宋体" w:cs="Times New Roman"/>
                </w:rPr>
                <w:t xml:space="preserve">gives prompt </w:t>
              </w:r>
            </w:ins>
            <w:ins w:id="1490" w:author="Windows User" w:date="2019-01-06T23:29:00Z">
              <w:r>
                <w:rPr>
                  <w:rFonts w:eastAsia="宋体" w:cs="Times New Roman"/>
                </w:rPr>
                <w:t>service</w:t>
              </w:r>
            </w:ins>
            <w:ins w:id="1491" w:author="Windows User" w:date="2019-01-06T21:36:00Z">
              <w:r>
                <w:rPr>
                  <w:rFonts w:eastAsia="宋体" w:cs="Times New Roman"/>
                </w:rPr>
                <w:t xml:space="preserve"> </w:t>
              </w:r>
            </w:ins>
            <w:ins w:id="1492" w:author="Windows User" w:date="2019-01-06T22:08:00Z">
              <w:r>
                <w:rPr>
                  <w:rFonts w:eastAsia="宋体" w:cs="Times New Roman"/>
                </w:rPr>
                <w:t>(yes/no)</w:t>
              </w:r>
            </w:ins>
            <w:ins w:id="1493" w:author="Windows User" w:date="2019-01-06T21:36:00Z">
              <w:r w:rsidRPr="001E32BA">
                <w:rPr>
                  <w:rFonts w:eastAsia="宋体" w:cs="Times New Roman"/>
                </w:rPr>
                <w:t xml:space="preserve">.  </w:t>
              </w:r>
            </w:ins>
          </w:p>
        </w:tc>
      </w:tr>
      <w:tr w:rsidR="00832DBD" w:rsidRPr="001E32BA" w14:paraId="1E890042" w14:textId="77777777" w:rsidTr="00D9619F">
        <w:trPr>
          <w:jc w:val="center"/>
          <w:ins w:id="1494" w:author="Windows User" w:date="2019-01-06T21:36:00Z"/>
        </w:trPr>
        <w:tc>
          <w:tcPr>
            <w:tcW w:w="2122" w:type="dxa"/>
            <w:vMerge w:val="restart"/>
            <w:vAlign w:val="center"/>
            <w:tcPrChange w:id="1495" w:author="Windows User" w:date="2019-01-08T09:25:00Z">
              <w:tcPr>
                <w:tcW w:w="2122" w:type="dxa"/>
                <w:vMerge w:val="restart"/>
                <w:vAlign w:val="center"/>
              </w:tcPr>
            </w:tcPrChange>
          </w:tcPr>
          <w:p w14:paraId="4D8EF6BF" w14:textId="77777777" w:rsidR="00832DBD" w:rsidRPr="001E32BA" w:rsidRDefault="00832DBD" w:rsidP="0086707B">
            <w:pPr>
              <w:pStyle w:val="a5"/>
              <w:spacing w:line="240" w:lineRule="auto"/>
              <w:ind w:firstLineChars="0" w:firstLine="0"/>
              <w:jc w:val="center"/>
              <w:rPr>
                <w:ins w:id="1496" w:author="Windows User" w:date="2019-01-06T21:36:00Z"/>
                <w:rFonts w:eastAsia="宋体" w:cs="Times New Roman"/>
              </w:rPr>
            </w:pPr>
            <w:ins w:id="1497" w:author="Windows User" w:date="2019-01-06T21:36:00Z">
              <w:r w:rsidRPr="001E32BA">
                <w:rPr>
                  <w:rFonts w:eastAsia="宋体" w:cs="Times New Roman"/>
                </w:rPr>
                <w:t>Assurance</w:t>
              </w:r>
            </w:ins>
          </w:p>
        </w:tc>
        <w:tc>
          <w:tcPr>
            <w:tcW w:w="5978" w:type="dxa"/>
            <w:tcPrChange w:id="1498" w:author="Windows User" w:date="2019-01-08T09:25:00Z">
              <w:tcPr>
                <w:tcW w:w="6174" w:type="dxa"/>
              </w:tcPr>
            </w:tcPrChange>
          </w:tcPr>
          <w:p w14:paraId="009CE850" w14:textId="58F38DAF" w:rsidR="00832DBD" w:rsidRPr="001E32BA" w:rsidRDefault="00832DBD" w:rsidP="0086707B">
            <w:pPr>
              <w:pStyle w:val="a5"/>
              <w:spacing w:line="240" w:lineRule="auto"/>
              <w:ind w:firstLineChars="0" w:firstLine="0"/>
              <w:rPr>
                <w:ins w:id="1499" w:author="Windows User" w:date="2019-01-06T21:36:00Z"/>
                <w:rFonts w:eastAsia="宋体" w:cs="Times New Roman"/>
              </w:rPr>
            </w:pPr>
            <w:ins w:id="1500" w:author="Windows User" w:date="2019-01-06T23:30:00Z">
              <w:r w:rsidRPr="001E32BA">
                <w:rPr>
                  <w:rFonts w:eastAsia="宋体" w:cs="Times New Roman"/>
                </w:rPr>
                <w:t xml:space="preserve">The </w:t>
              </w:r>
            </w:ins>
            <w:ins w:id="1501" w:author="Windows User" w:date="2019-01-08T09:20:00Z">
              <w:r w:rsidR="00D9619F">
                <w:rPr>
                  <w:rFonts w:eastAsia="宋体" w:cs="Times New Roman" w:hint="eastAsia"/>
                </w:rPr>
                <w:t>CSR</w:t>
              </w:r>
            </w:ins>
            <w:ins w:id="1502" w:author="Windows User" w:date="2019-01-08T09:18:00Z">
              <w:r w:rsidR="00FF29B3" w:rsidRPr="001E32BA">
                <w:rPr>
                  <w:rFonts w:eastAsia="宋体" w:cs="Times New Roman"/>
                </w:rPr>
                <w:t xml:space="preserve"> </w:t>
              </w:r>
            </w:ins>
            <w:ins w:id="1503" w:author="Windows User" w:date="2019-01-06T23:30:00Z">
              <w:r w:rsidRPr="001E32BA">
                <w:rPr>
                  <w:rFonts w:eastAsia="宋体" w:cs="Times New Roman"/>
                </w:rPr>
                <w:t>uses service words properly</w:t>
              </w:r>
              <w:r>
                <w:rPr>
                  <w:rFonts w:eastAsia="宋体" w:cs="Times New Roman"/>
                </w:rPr>
                <w:t xml:space="preserve"> </w:t>
              </w:r>
            </w:ins>
            <w:ins w:id="1504" w:author="Windows User" w:date="2019-01-06T22:08:00Z">
              <w:r>
                <w:rPr>
                  <w:rFonts w:eastAsia="宋体" w:cs="Times New Roman"/>
                </w:rPr>
                <w:t>(yes/no)</w:t>
              </w:r>
            </w:ins>
            <w:ins w:id="1505" w:author="Windows User" w:date="2019-01-06T21:36:00Z">
              <w:r w:rsidRPr="001E32BA">
                <w:rPr>
                  <w:rFonts w:eastAsia="宋体" w:cs="Times New Roman"/>
                </w:rPr>
                <w:t>.</w:t>
              </w:r>
            </w:ins>
          </w:p>
        </w:tc>
      </w:tr>
      <w:tr w:rsidR="00832DBD" w:rsidRPr="001E32BA" w14:paraId="18316755" w14:textId="77777777" w:rsidTr="00D9619F">
        <w:trPr>
          <w:jc w:val="center"/>
          <w:ins w:id="1506" w:author="Windows User" w:date="2019-01-06T21:36:00Z"/>
        </w:trPr>
        <w:tc>
          <w:tcPr>
            <w:tcW w:w="2122" w:type="dxa"/>
            <w:vMerge/>
            <w:vAlign w:val="center"/>
            <w:tcPrChange w:id="1507" w:author="Windows User" w:date="2019-01-08T09:25:00Z">
              <w:tcPr>
                <w:tcW w:w="2122" w:type="dxa"/>
                <w:vMerge/>
                <w:vAlign w:val="center"/>
              </w:tcPr>
            </w:tcPrChange>
          </w:tcPr>
          <w:p w14:paraId="08DBAA7D" w14:textId="77777777" w:rsidR="00832DBD" w:rsidRPr="001E32BA" w:rsidRDefault="00832DBD" w:rsidP="0086707B">
            <w:pPr>
              <w:pStyle w:val="a5"/>
              <w:spacing w:line="240" w:lineRule="auto"/>
              <w:ind w:firstLineChars="0" w:firstLine="0"/>
              <w:jc w:val="center"/>
              <w:rPr>
                <w:ins w:id="1508" w:author="Windows User" w:date="2019-01-06T21:36:00Z"/>
                <w:rFonts w:eastAsia="宋体" w:cs="Times New Roman"/>
              </w:rPr>
            </w:pPr>
          </w:p>
        </w:tc>
        <w:tc>
          <w:tcPr>
            <w:tcW w:w="5978" w:type="dxa"/>
            <w:tcPrChange w:id="1509" w:author="Windows User" w:date="2019-01-08T09:25:00Z">
              <w:tcPr>
                <w:tcW w:w="6174" w:type="dxa"/>
              </w:tcPr>
            </w:tcPrChange>
          </w:tcPr>
          <w:p w14:paraId="6E283976" w14:textId="3DB73858" w:rsidR="00832DBD" w:rsidRPr="001E32BA" w:rsidRDefault="00832DBD" w:rsidP="0086707B">
            <w:pPr>
              <w:pStyle w:val="a5"/>
              <w:spacing w:line="240" w:lineRule="auto"/>
              <w:ind w:firstLineChars="0" w:firstLine="0"/>
              <w:rPr>
                <w:ins w:id="1510" w:author="Windows User" w:date="2019-01-06T21:36:00Z"/>
                <w:rFonts w:eastAsia="宋体" w:cs="Times New Roman"/>
              </w:rPr>
            </w:pPr>
            <w:ins w:id="1511" w:author="Windows User" w:date="2019-01-06T21:36:00Z">
              <w:r w:rsidRPr="001E32BA">
                <w:rPr>
                  <w:rFonts w:eastAsia="宋体" w:cs="Times New Roman"/>
                </w:rPr>
                <w:t xml:space="preserve">The </w:t>
              </w:r>
            </w:ins>
            <w:ins w:id="1512" w:author="Windows User" w:date="2019-01-08T09:20:00Z">
              <w:r w:rsidR="00D9619F">
                <w:rPr>
                  <w:rFonts w:eastAsia="宋体" w:cs="Times New Roman" w:hint="eastAsia"/>
                </w:rPr>
                <w:t>CSR</w:t>
              </w:r>
            </w:ins>
            <w:ins w:id="1513" w:author="Windows User" w:date="2019-01-08T09:18:00Z">
              <w:r w:rsidR="00FF29B3" w:rsidRPr="001E32BA">
                <w:rPr>
                  <w:rFonts w:eastAsia="宋体" w:cs="Times New Roman"/>
                </w:rPr>
                <w:t xml:space="preserve"> </w:t>
              </w:r>
            </w:ins>
            <w:ins w:id="1514" w:author="Windows User" w:date="2019-01-06T21:36:00Z">
              <w:r w:rsidRPr="001E32BA">
                <w:rPr>
                  <w:rFonts w:eastAsia="宋体" w:cs="Times New Roman"/>
                </w:rPr>
                <w:t>is professional</w:t>
              </w:r>
            </w:ins>
            <w:ins w:id="1515" w:author="Windows User" w:date="2019-01-06T22:08:00Z">
              <w:r>
                <w:rPr>
                  <w:rFonts w:eastAsia="宋体" w:cs="Times New Roman"/>
                </w:rPr>
                <w:t xml:space="preserve"> (yes/no)</w:t>
              </w:r>
            </w:ins>
            <w:ins w:id="1516" w:author="Windows User" w:date="2019-01-06T21:36:00Z">
              <w:r w:rsidRPr="001E32BA">
                <w:rPr>
                  <w:rFonts w:eastAsia="宋体" w:cs="Times New Roman"/>
                </w:rPr>
                <w:t xml:space="preserve">.  </w:t>
              </w:r>
            </w:ins>
          </w:p>
        </w:tc>
      </w:tr>
      <w:tr w:rsidR="00832DBD" w:rsidRPr="001E32BA" w14:paraId="2D097F9C" w14:textId="77777777" w:rsidTr="00D9619F">
        <w:trPr>
          <w:jc w:val="center"/>
          <w:ins w:id="1517" w:author="Windows User" w:date="2019-01-06T21:36:00Z"/>
        </w:trPr>
        <w:tc>
          <w:tcPr>
            <w:tcW w:w="2122" w:type="dxa"/>
            <w:vMerge/>
            <w:vAlign w:val="center"/>
            <w:tcPrChange w:id="1518" w:author="Windows User" w:date="2019-01-08T09:25:00Z">
              <w:tcPr>
                <w:tcW w:w="2122" w:type="dxa"/>
                <w:vMerge/>
                <w:vAlign w:val="center"/>
              </w:tcPr>
            </w:tcPrChange>
          </w:tcPr>
          <w:p w14:paraId="3A55E2B3" w14:textId="77777777" w:rsidR="00832DBD" w:rsidRPr="001E32BA" w:rsidRDefault="00832DBD" w:rsidP="0086707B">
            <w:pPr>
              <w:pStyle w:val="a5"/>
              <w:spacing w:line="240" w:lineRule="auto"/>
              <w:ind w:firstLineChars="0" w:firstLine="0"/>
              <w:jc w:val="center"/>
              <w:rPr>
                <w:ins w:id="1519" w:author="Windows User" w:date="2019-01-06T21:36:00Z"/>
                <w:rFonts w:eastAsia="宋体" w:cs="Times New Roman"/>
              </w:rPr>
            </w:pPr>
          </w:p>
        </w:tc>
        <w:tc>
          <w:tcPr>
            <w:tcW w:w="5978" w:type="dxa"/>
            <w:tcPrChange w:id="1520" w:author="Windows User" w:date="2019-01-08T09:25:00Z">
              <w:tcPr>
                <w:tcW w:w="6174" w:type="dxa"/>
              </w:tcPr>
            </w:tcPrChange>
          </w:tcPr>
          <w:p w14:paraId="0BE6B70F" w14:textId="38E4CF15" w:rsidR="00832DBD" w:rsidRPr="001E32BA" w:rsidRDefault="00832DBD" w:rsidP="0086707B">
            <w:pPr>
              <w:pStyle w:val="a5"/>
              <w:spacing w:line="240" w:lineRule="auto"/>
              <w:ind w:firstLineChars="0" w:firstLine="0"/>
              <w:rPr>
                <w:ins w:id="1521" w:author="Windows User" w:date="2019-01-06T21:36:00Z"/>
                <w:rFonts w:eastAsia="宋体" w:cs="Times New Roman"/>
              </w:rPr>
            </w:pPr>
            <w:ins w:id="1522" w:author="Windows User" w:date="2019-01-06T21:36:00Z">
              <w:r w:rsidRPr="001E32BA">
                <w:rPr>
                  <w:rFonts w:eastAsia="宋体" w:cs="Times New Roman"/>
                </w:rPr>
                <w:t xml:space="preserve">The </w:t>
              </w:r>
            </w:ins>
            <w:ins w:id="1523" w:author="Windows User" w:date="2019-01-08T09:20:00Z">
              <w:r w:rsidR="00D9619F">
                <w:rPr>
                  <w:rFonts w:eastAsia="宋体" w:cs="Times New Roman" w:hint="eastAsia"/>
                </w:rPr>
                <w:t>CSR</w:t>
              </w:r>
            </w:ins>
            <w:ins w:id="1524" w:author="Windows User" w:date="2019-01-08T09:18:00Z">
              <w:r w:rsidR="00FF29B3" w:rsidRPr="001E32BA">
                <w:rPr>
                  <w:rFonts w:eastAsia="宋体" w:cs="Times New Roman"/>
                </w:rPr>
                <w:t xml:space="preserve"> </w:t>
              </w:r>
            </w:ins>
            <w:ins w:id="1525" w:author="Windows User" w:date="2019-01-06T21:36:00Z">
              <w:r w:rsidRPr="001E32BA">
                <w:rPr>
                  <w:rFonts w:eastAsia="宋体" w:cs="Times New Roman"/>
                </w:rPr>
                <w:t>protects customer privacy</w:t>
              </w:r>
            </w:ins>
            <w:ins w:id="1526" w:author="Windows User" w:date="2019-01-06T22:08:00Z">
              <w:r>
                <w:rPr>
                  <w:rFonts w:eastAsia="宋体" w:cs="Times New Roman"/>
                </w:rPr>
                <w:t xml:space="preserve"> (yes/no)</w:t>
              </w:r>
            </w:ins>
            <w:ins w:id="1527" w:author="Windows User" w:date="2019-01-06T21:36:00Z">
              <w:r w:rsidRPr="001E32BA">
                <w:rPr>
                  <w:rFonts w:eastAsia="宋体" w:cs="Times New Roman"/>
                </w:rPr>
                <w:t xml:space="preserve">.  </w:t>
              </w:r>
            </w:ins>
          </w:p>
        </w:tc>
      </w:tr>
      <w:tr w:rsidR="00832DBD" w:rsidRPr="001E32BA" w14:paraId="55EE7915" w14:textId="77777777" w:rsidTr="00D9619F">
        <w:trPr>
          <w:jc w:val="center"/>
          <w:ins w:id="1528" w:author="Windows User" w:date="2019-01-06T21:36:00Z"/>
        </w:trPr>
        <w:tc>
          <w:tcPr>
            <w:tcW w:w="2122" w:type="dxa"/>
            <w:vMerge w:val="restart"/>
            <w:vAlign w:val="center"/>
            <w:tcPrChange w:id="1529" w:author="Windows User" w:date="2019-01-08T09:25:00Z">
              <w:tcPr>
                <w:tcW w:w="2122" w:type="dxa"/>
                <w:vMerge w:val="restart"/>
                <w:vAlign w:val="center"/>
              </w:tcPr>
            </w:tcPrChange>
          </w:tcPr>
          <w:p w14:paraId="6071503F" w14:textId="77777777" w:rsidR="00832DBD" w:rsidRPr="001E32BA" w:rsidRDefault="00832DBD" w:rsidP="0086707B">
            <w:pPr>
              <w:pStyle w:val="a5"/>
              <w:spacing w:line="240" w:lineRule="auto"/>
              <w:ind w:firstLineChars="0" w:firstLine="0"/>
              <w:jc w:val="center"/>
              <w:rPr>
                <w:ins w:id="1530" w:author="Windows User" w:date="2019-01-06T21:36:00Z"/>
                <w:rFonts w:eastAsia="宋体" w:cs="Times New Roman"/>
              </w:rPr>
            </w:pPr>
            <w:ins w:id="1531" w:author="Windows User" w:date="2019-01-06T21:36:00Z">
              <w:r w:rsidRPr="001E32BA">
                <w:rPr>
                  <w:rFonts w:eastAsia="宋体" w:cs="Times New Roman"/>
                </w:rPr>
                <w:t>Empathy</w:t>
              </w:r>
            </w:ins>
          </w:p>
        </w:tc>
        <w:tc>
          <w:tcPr>
            <w:tcW w:w="5978" w:type="dxa"/>
            <w:tcPrChange w:id="1532" w:author="Windows User" w:date="2019-01-08T09:25:00Z">
              <w:tcPr>
                <w:tcW w:w="6174" w:type="dxa"/>
              </w:tcPr>
            </w:tcPrChange>
          </w:tcPr>
          <w:p w14:paraId="76207326" w14:textId="7E15BF96" w:rsidR="00832DBD" w:rsidRPr="001E32BA" w:rsidRDefault="00832DBD" w:rsidP="00832DBD">
            <w:pPr>
              <w:pStyle w:val="a5"/>
              <w:spacing w:line="240" w:lineRule="auto"/>
              <w:ind w:firstLineChars="0" w:firstLine="0"/>
              <w:rPr>
                <w:ins w:id="1533" w:author="Windows User" w:date="2019-01-06T21:36:00Z"/>
                <w:rFonts w:eastAsia="宋体" w:cs="Times New Roman"/>
              </w:rPr>
            </w:pPr>
            <w:ins w:id="1534" w:author="Windows User" w:date="2019-01-06T21:36:00Z">
              <w:r w:rsidRPr="001E32BA">
                <w:rPr>
                  <w:rFonts w:eastAsia="宋体" w:cs="Times New Roman"/>
                </w:rPr>
                <w:t xml:space="preserve">The </w:t>
              </w:r>
            </w:ins>
            <w:ins w:id="1535" w:author="Windows User" w:date="2019-01-08T09:20:00Z">
              <w:r w:rsidR="00D9619F">
                <w:rPr>
                  <w:rFonts w:eastAsia="宋体" w:cs="Times New Roman" w:hint="eastAsia"/>
                </w:rPr>
                <w:t>CSR</w:t>
              </w:r>
            </w:ins>
            <w:ins w:id="1536" w:author="Windows User" w:date="2019-01-08T09:18:00Z">
              <w:r w:rsidR="00FF29B3" w:rsidRPr="001E32BA">
                <w:rPr>
                  <w:rFonts w:eastAsia="宋体" w:cs="Times New Roman"/>
                </w:rPr>
                <w:t xml:space="preserve"> </w:t>
              </w:r>
            </w:ins>
            <w:ins w:id="1537" w:author="Windows User" w:date="2019-01-06T21:36:00Z">
              <w:r w:rsidRPr="001E32BA">
                <w:rPr>
                  <w:rFonts w:eastAsia="宋体" w:cs="Times New Roman"/>
                </w:rPr>
                <w:t xml:space="preserve">understands </w:t>
              </w:r>
              <w:r>
                <w:rPr>
                  <w:rFonts w:eastAsia="宋体" w:cs="Times New Roman"/>
                </w:rPr>
                <w:t xml:space="preserve">the </w:t>
              </w:r>
              <w:r w:rsidRPr="001E32BA">
                <w:rPr>
                  <w:rFonts w:eastAsia="宋体" w:cs="Times New Roman"/>
                </w:rPr>
                <w:t xml:space="preserve">customer’s </w:t>
              </w:r>
            </w:ins>
            <w:ins w:id="1538" w:author="Windows User" w:date="2019-01-06T23:21:00Z">
              <w:r>
                <w:rPr>
                  <w:rFonts w:eastAsia="宋体" w:cs="Times New Roman"/>
                </w:rPr>
                <w:t>needs</w:t>
              </w:r>
            </w:ins>
            <w:ins w:id="1539" w:author="Windows User" w:date="2019-01-06T22:08:00Z">
              <w:r>
                <w:rPr>
                  <w:rFonts w:eastAsia="宋体" w:cs="Times New Roman"/>
                </w:rPr>
                <w:t xml:space="preserve"> (yes/no)</w:t>
              </w:r>
            </w:ins>
            <w:ins w:id="1540" w:author="Windows User" w:date="2019-01-06T21:36:00Z">
              <w:r w:rsidRPr="001E32BA">
                <w:rPr>
                  <w:rFonts w:eastAsia="宋体" w:cs="Times New Roman"/>
                </w:rPr>
                <w:t xml:space="preserve">. </w:t>
              </w:r>
            </w:ins>
          </w:p>
        </w:tc>
      </w:tr>
      <w:tr w:rsidR="00832DBD" w:rsidRPr="001E32BA" w14:paraId="2A5178D8" w14:textId="77777777" w:rsidTr="00D9619F">
        <w:trPr>
          <w:jc w:val="center"/>
          <w:ins w:id="1541" w:author="Windows User" w:date="2019-01-06T21:36:00Z"/>
        </w:trPr>
        <w:tc>
          <w:tcPr>
            <w:tcW w:w="2122" w:type="dxa"/>
            <w:vMerge/>
            <w:tcPrChange w:id="1542" w:author="Windows User" w:date="2019-01-08T09:25:00Z">
              <w:tcPr>
                <w:tcW w:w="2122" w:type="dxa"/>
                <w:vMerge/>
              </w:tcPr>
            </w:tcPrChange>
          </w:tcPr>
          <w:p w14:paraId="38A7F345" w14:textId="77777777" w:rsidR="00832DBD" w:rsidRPr="001E32BA" w:rsidRDefault="00832DBD" w:rsidP="0086707B">
            <w:pPr>
              <w:pStyle w:val="a5"/>
              <w:spacing w:line="240" w:lineRule="auto"/>
              <w:ind w:firstLineChars="0" w:firstLine="0"/>
              <w:jc w:val="center"/>
              <w:rPr>
                <w:ins w:id="1543" w:author="Windows User" w:date="2019-01-06T21:36:00Z"/>
                <w:rFonts w:eastAsia="宋体" w:cs="Times New Roman"/>
              </w:rPr>
            </w:pPr>
          </w:p>
        </w:tc>
        <w:tc>
          <w:tcPr>
            <w:tcW w:w="5978" w:type="dxa"/>
            <w:tcPrChange w:id="1544" w:author="Windows User" w:date="2019-01-08T09:25:00Z">
              <w:tcPr>
                <w:tcW w:w="6174" w:type="dxa"/>
              </w:tcPr>
            </w:tcPrChange>
          </w:tcPr>
          <w:p w14:paraId="1E2C7356" w14:textId="4B49813B" w:rsidR="00832DBD" w:rsidRPr="001E32BA" w:rsidRDefault="00832DBD">
            <w:pPr>
              <w:pStyle w:val="a5"/>
              <w:spacing w:line="240" w:lineRule="auto"/>
              <w:ind w:firstLineChars="0" w:firstLine="0"/>
              <w:rPr>
                <w:ins w:id="1545" w:author="Windows User" w:date="2019-01-06T21:36:00Z"/>
                <w:rFonts w:eastAsia="宋体" w:cs="Times New Roman"/>
              </w:rPr>
            </w:pPr>
            <w:ins w:id="1546" w:author="Windows User" w:date="2019-01-06T23:30:00Z">
              <w:r w:rsidRPr="001E32BA">
                <w:rPr>
                  <w:rFonts w:eastAsia="宋体" w:cs="Times New Roman"/>
                </w:rPr>
                <w:t xml:space="preserve">The </w:t>
              </w:r>
            </w:ins>
            <w:ins w:id="1547" w:author="Windows User" w:date="2019-01-08T09:20:00Z">
              <w:r w:rsidR="00D9619F">
                <w:rPr>
                  <w:rFonts w:eastAsia="宋体" w:cs="Times New Roman" w:hint="eastAsia"/>
                </w:rPr>
                <w:t>CSR</w:t>
              </w:r>
            </w:ins>
            <w:ins w:id="1548" w:author="Windows User" w:date="2019-01-08T09:18:00Z">
              <w:r w:rsidR="00FF29B3" w:rsidRPr="001E32BA">
                <w:rPr>
                  <w:rFonts w:eastAsia="宋体" w:cs="Times New Roman"/>
                </w:rPr>
                <w:t xml:space="preserve"> </w:t>
              </w:r>
            </w:ins>
            <w:ins w:id="1549" w:author="Windows User" w:date="2019-01-06T23:30:00Z">
              <w:r w:rsidRPr="001E32BA">
                <w:rPr>
                  <w:rFonts w:eastAsia="宋体" w:cs="Times New Roman"/>
                </w:rPr>
                <w:t>provide</w:t>
              </w:r>
            </w:ins>
            <w:ins w:id="1550" w:author="Windows User" w:date="2019-01-08T09:18:00Z">
              <w:r w:rsidR="00FF29B3">
                <w:rPr>
                  <w:rFonts w:eastAsia="宋体" w:cs="Times New Roman" w:hint="eastAsia"/>
                </w:rPr>
                <w:t>s</w:t>
              </w:r>
            </w:ins>
            <w:ins w:id="1551" w:author="Windows User" w:date="2019-01-08T09:20:00Z">
              <w:r w:rsidR="00D9619F">
                <w:rPr>
                  <w:rFonts w:eastAsia="宋体" w:cs="Times New Roman" w:hint="eastAsia"/>
                </w:rPr>
                <w:t xml:space="preserve"> </w:t>
              </w:r>
            </w:ins>
            <w:ins w:id="1552" w:author="Windows User" w:date="2019-01-06T23:30:00Z">
              <w:r w:rsidRPr="001E32BA">
                <w:rPr>
                  <w:rFonts w:eastAsia="宋体" w:cs="Times New Roman"/>
                </w:rPr>
                <w:t>service patiently</w:t>
              </w:r>
              <w:r>
                <w:rPr>
                  <w:rFonts w:eastAsia="宋体" w:cs="Times New Roman"/>
                </w:rPr>
                <w:t xml:space="preserve"> </w:t>
              </w:r>
            </w:ins>
            <w:ins w:id="1553" w:author="Windows User" w:date="2019-01-06T22:08:00Z">
              <w:r>
                <w:rPr>
                  <w:rFonts w:eastAsia="宋体" w:cs="Times New Roman"/>
                </w:rPr>
                <w:t>(yes/no)</w:t>
              </w:r>
            </w:ins>
            <w:ins w:id="1554" w:author="Windows User" w:date="2019-01-06T21:36:00Z">
              <w:r w:rsidRPr="001E32BA">
                <w:rPr>
                  <w:rFonts w:eastAsia="宋体" w:cs="Times New Roman"/>
                </w:rPr>
                <w:t>.</w:t>
              </w:r>
            </w:ins>
          </w:p>
        </w:tc>
      </w:tr>
      <w:tr w:rsidR="00832DBD" w:rsidRPr="001E32BA" w14:paraId="438D3998" w14:textId="77777777" w:rsidTr="00D9619F">
        <w:trPr>
          <w:jc w:val="center"/>
          <w:ins w:id="1555" w:author="Windows User" w:date="2019-01-06T21:36:00Z"/>
        </w:trPr>
        <w:tc>
          <w:tcPr>
            <w:tcW w:w="2122" w:type="dxa"/>
            <w:vMerge/>
            <w:tcPrChange w:id="1556" w:author="Windows User" w:date="2019-01-08T09:25:00Z">
              <w:tcPr>
                <w:tcW w:w="2122" w:type="dxa"/>
                <w:vMerge/>
              </w:tcPr>
            </w:tcPrChange>
          </w:tcPr>
          <w:p w14:paraId="1295BEB4" w14:textId="77777777" w:rsidR="00832DBD" w:rsidRPr="001E32BA" w:rsidRDefault="00832DBD" w:rsidP="0086707B">
            <w:pPr>
              <w:pStyle w:val="a5"/>
              <w:spacing w:line="240" w:lineRule="auto"/>
              <w:ind w:firstLineChars="0" w:firstLine="0"/>
              <w:jc w:val="center"/>
              <w:rPr>
                <w:ins w:id="1557" w:author="Windows User" w:date="2019-01-06T21:36:00Z"/>
                <w:rFonts w:eastAsia="宋体" w:cs="Times New Roman"/>
              </w:rPr>
            </w:pPr>
          </w:p>
        </w:tc>
        <w:tc>
          <w:tcPr>
            <w:tcW w:w="5978" w:type="dxa"/>
            <w:tcPrChange w:id="1558" w:author="Windows User" w:date="2019-01-08T09:25:00Z">
              <w:tcPr>
                <w:tcW w:w="6174" w:type="dxa"/>
              </w:tcPr>
            </w:tcPrChange>
          </w:tcPr>
          <w:p w14:paraId="15C1B6C4" w14:textId="7F8E42A7" w:rsidR="00832DBD" w:rsidRPr="001E32BA" w:rsidRDefault="00832DBD" w:rsidP="0086707B">
            <w:pPr>
              <w:pStyle w:val="a5"/>
              <w:spacing w:line="240" w:lineRule="auto"/>
              <w:ind w:firstLineChars="0" w:firstLine="0"/>
              <w:rPr>
                <w:ins w:id="1559" w:author="Windows User" w:date="2019-01-06T21:36:00Z"/>
                <w:rFonts w:eastAsia="宋体" w:cs="Times New Roman"/>
              </w:rPr>
            </w:pPr>
            <w:ins w:id="1560" w:author="Windows User" w:date="2019-01-06T23:30:00Z">
              <w:r w:rsidRPr="001E32BA">
                <w:rPr>
                  <w:rFonts w:eastAsia="宋体" w:cs="Times New Roman"/>
                </w:rPr>
                <w:t xml:space="preserve">The </w:t>
              </w:r>
            </w:ins>
            <w:ins w:id="1561" w:author="Windows User" w:date="2019-01-08T09:20:00Z">
              <w:r w:rsidR="00D9619F">
                <w:rPr>
                  <w:rFonts w:eastAsia="宋体" w:cs="Times New Roman" w:hint="eastAsia"/>
                </w:rPr>
                <w:t>CSR</w:t>
              </w:r>
            </w:ins>
            <w:ins w:id="1562" w:author="Windows User" w:date="2019-01-08T09:25:00Z">
              <w:r w:rsidR="00D9619F">
                <w:rPr>
                  <w:rFonts w:eastAsia="宋体" w:cs="Times New Roman"/>
                </w:rPr>
                <w:t>’</w:t>
              </w:r>
              <w:r w:rsidR="00D9619F">
                <w:rPr>
                  <w:rFonts w:eastAsia="宋体" w:cs="Times New Roman" w:hint="eastAsia"/>
                </w:rPr>
                <w:t>s</w:t>
              </w:r>
            </w:ins>
            <w:ins w:id="1563" w:author="Windows User" w:date="2019-01-08T09:18:00Z">
              <w:r w:rsidR="00FF29B3" w:rsidRPr="001E32BA">
                <w:rPr>
                  <w:rFonts w:eastAsia="宋体" w:cs="Times New Roman"/>
                </w:rPr>
                <w:t xml:space="preserve"> </w:t>
              </w:r>
            </w:ins>
            <w:ins w:id="1564" w:author="Windows User" w:date="2019-01-06T23:30:00Z">
              <w:r w:rsidRPr="001E32BA">
                <w:rPr>
                  <w:rFonts w:eastAsia="宋体" w:cs="Times New Roman"/>
                </w:rPr>
                <w:t>voice has proper tone, manner and speed</w:t>
              </w:r>
              <w:r>
                <w:rPr>
                  <w:rFonts w:eastAsia="宋体" w:cs="Times New Roman"/>
                </w:rPr>
                <w:t xml:space="preserve"> </w:t>
              </w:r>
            </w:ins>
            <w:ins w:id="1565" w:author="Windows User" w:date="2019-01-06T22:08:00Z">
              <w:r>
                <w:rPr>
                  <w:rFonts w:eastAsia="宋体" w:cs="Times New Roman"/>
                </w:rPr>
                <w:t>(yes/no)</w:t>
              </w:r>
            </w:ins>
            <w:ins w:id="1566" w:author="Windows User" w:date="2019-01-06T21:36:00Z">
              <w:r>
                <w:rPr>
                  <w:rFonts w:eastAsia="宋体" w:cs="Times New Roman"/>
                </w:rPr>
                <w:t xml:space="preserve">. </w:t>
              </w:r>
              <w:r w:rsidRPr="001E32BA">
                <w:rPr>
                  <w:rFonts w:eastAsia="宋体" w:cs="Times New Roman"/>
                </w:rPr>
                <w:t xml:space="preserve"> </w:t>
              </w:r>
            </w:ins>
          </w:p>
        </w:tc>
      </w:tr>
    </w:tbl>
    <w:p w14:paraId="1BE7657F" w14:textId="77777777" w:rsidR="00195163" w:rsidRDefault="00195163" w:rsidP="00195163">
      <w:pPr>
        <w:spacing w:line="240" w:lineRule="auto"/>
        <w:rPr>
          <w:ins w:id="1567" w:author="Windows User" w:date="2019-01-06T21:36:00Z"/>
          <w:rFonts w:eastAsia="宋体" w:cs="Times New Roman"/>
          <w:b/>
        </w:rPr>
      </w:pPr>
    </w:p>
    <w:p w14:paraId="2C30ADF2" w14:textId="40DFB906" w:rsidR="00195163" w:rsidRPr="00013AFD" w:rsidDel="00013AFD" w:rsidRDefault="00013AFD">
      <w:pPr>
        <w:pStyle w:val="a5"/>
        <w:ind w:firstLineChars="0"/>
        <w:rPr>
          <w:del w:id="1568" w:author="Windows User" w:date="2019-01-06T22:15:00Z"/>
          <w:rFonts w:eastAsia="宋体" w:cs="Times New Roman"/>
        </w:rPr>
        <w:pPrChange w:id="1569" w:author="Windows User" w:date="2019-01-06T19:57:00Z">
          <w:pPr>
            <w:pStyle w:val="a5"/>
            <w:ind w:firstLineChars="0" w:firstLine="0"/>
          </w:pPr>
        </w:pPrChange>
      </w:pPr>
      <w:ins w:id="1570" w:author="Windows User" w:date="2019-01-06T22:15:00Z">
        <w:r w:rsidRPr="00013AFD">
          <w:rPr>
            <w:rFonts w:eastAsia="宋体" w:cs="Times New Roman"/>
            <w:b/>
            <w:i/>
            <w:rPrChange w:id="1571" w:author="Windows User" w:date="2019-01-06T22:16:00Z">
              <w:rPr>
                <w:rFonts w:eastAsia="宋体" w:cs="Times New Roman"/>
              </w:rPr>
            </w:rPrChange>
          </w:rPr>
          <w:t>Training</w:t>
        </w:r>
      </w:ins>
      <w:ins w:id="1572" w:author="Windows User" w:date="2019-01-06T22:27:00Z">
        <w:r w:rsidR="007D4EC1">
          <w:rPr>
            <w:rFonts w:eastAsia="宋体" w:cs="Times New Roman"/>
            <w:b/>
            <w:i/>
          </w:rPr>
          <w:t xml:space="preserve"> and testing</w:t>
        </w:r>
      </w:ins>
      <w:ins w:id="1573" w:author="Windows User" w:date="2019-01-06T22:15:00Z">
        <w:r w:rsidRPr="00013AFD">
          <w:rPr>
            <w:rFonts w:eastAsia="宋体" w:cs="Times New Roman"/>
            <w:b/>
            <w:i/>
            <w:rPrChange w:id="1574" w:author="Windows User" w:date="2019-01-06T22:16:00Z">
              <w:rPr>
                <w:rFonts w:eastAsia="宋体" w:cs="Times New Roman"/>
              </w:rPr>
            </w:rPrChange>
          </w:rPr>
          <w:t xml:space="preserve">. </w:t>
        </w:r>
      </w:ins>
    </w:p>
    <w:p w14:paraId="0952BF71" w14:textId="0DFFC004" w:rsidR="0026677A" w:rsidRPr="00013AFD" w:rsidDel="00726587" w:rsidRDefault="00726587">
      <w:pPr>
        <w:pStyle w:val="a5"/>
        <w:ind w:firstLineChars="0"/>
        <w:rPr>
          <w:del w:id="1575" w:author="De Liu" w:date="2019-01-03T16:10:00Z"/>
        </w:rPr>
        <w:pPrChange w:id="1576" w:author="Windows User" w:date="2019-01-06T22:15:00Z">
          <w:pPr/>
        </w:pPrChange>
      </w:pPr>
      <w:ins w:id="1577" w:author="De Liu" w:date="2019-01-03T16:09:00Z">
        <w:del w:id="1578" w:author="Windows User" w:date="2019-01-06T22:15:00Z">
          <w:r w:rsidRPr="00013AFD" w:rsidDel="00013AFD">
            <w:tab/>
          </w:r>
        </w:del>
      </w:ins>
    </w:p>
    <w:p w14:paraId="5EBD0379" w14:textId="030D98AD" w:rsidR="007D4EC1" w:rsidRDefault="00032797">
      <w:pPr>
        <w:pStyle w:val="a5"/>
        <w:ind w:firstLine="440"/>
        <w:rPr>
          <w:ins w:id="1579" w:author="Windows User" w:date="2019-01-06T22:26:00Z"/>
          <w:rFonts w:eastAsia="宋体" w:cs="Times New Roman"/>
        </w:rPr>
        <w:pPrChange w:id="1580" w:author="Windows User" w:date="2019-01-06T22:16:00Z">
          <w:pPr>
            <w:pStyle w:val="a5"/>
            <w:ind w:firstLineChars="0" w:firstLine="0"/>
          </w:pPr>
        </w:pPrChange>
      </w:pPr>
      <w:commentRangeStart w:id="1581"/>
      <w:del w:id="1582" w:author="De Liu" w:date="2019-01-03T15:47:00Z">
        <w:r w:rsidRPr="00013AFD" w:rsidDel="0001033D">
          <w:rPr>
            <w:rFonts w:eastAsia="宋体" w:cs="Times New Roman"/>
          </w:rPr>
          <w:delText>To optimize the service quality inspection module, w</w:delText>
        </w:r>
      </w:del>
      <w:ins w:id="1583" w:author="De Liu" w:date="2019-01-03T15:47:00Z">
        <w:del w:id="1584" w:author="Windows User" w:date="2019-01-06T22:18:00Z">
          <w:r w:rsidR="0001033D" w:rsidRPr="00013AFD" w:rsidDel="00013AFD">
            <w:rPr>
              <w:rFonts w:eastAsia="宋体" w:cs="Times New Roman"/>
            </w:rPr>
            <w:delText>W</w:delText>
          </w:r>
        </w:del>
      </w:ins>
      <w:ins w:id="1585" w:author="Windows User" w:date="2019-01-06T22:17:00Z">
        <w:r w:rsidR="00013AFD">
          <w:rPr>
            <w:rFonts w:eastAsia="宋体" w:cs="Times New Roman"/>
          </w:rPr>
          <w:t xml:space="preserve">The </w:t>
        </w:r>
      </w:ins>
      <w:ins w:id="1586" w:author="Windows User" w:date="2019-01-06T22:18:00Z">
        <w:r w:rsidR="00013AFD">
          <w:rPr>
            <w:rFonts w:eastAsia="宋体" w:cs="Times New Roman"/>
          </w:rPr>
          <w:t>training data includes</w:t>
        </w:r>
      </w:ins>
      <w:del w:id="1587" w:author="Windows User" w:date="2019-01-06T22:18:00Z">
        <w:r w:rsidRPr="00013AFD" w:rsidDel="00013AFD">
          <w:rPr>
            <w:rFonts w:eastAsia="宋体" w:cs="Times New Roman"/>
          </w:rPr>
          <w:delText>e</w:delText>
        </w:r>
      </w:del>
      <w:r w:rsidRPr="00013AFD">
        <w:rPr>
          <w:rFonts w:eastAsia="宋体" w:cs="Times New Roman"/>
        </w:rPr>
        <w:t xml:space="preserve"> </w:t>
      </w:r>
      <w:del w:id="1588" w:author="Windows User" w:date="2019-01-06T22:18:00Z">
        <w:r w:rsidRPr="00013AFD" w:rsidDel="00013AFD">
          <w:rPr>
            <w:rFonts w:eastAsia="宋体" w:cs="Times New Roman"/>
          </w:rPr>
          <w:delText xml:space="preserve">select </w:delText>
        </w:r>
      </w:del>
      <w:r w:rsidRPr="00013AFD">
        <w:rPr>
          <w:rFonts w:eastAsia="宋体" w:cs="Times New Roman"/>
        </w:rPr>
        <w:t>1</w:t>
      </w:r>
      <w:ins w:id="1589" w:author="Windows User" w:date="2019-01-06T22:16:00Z">
        <w:r w:rsidR="00013AFD">
          <w:rPr>
            <w:rFonts w:eastAsia="宋体" w:cs="Times New Roman"/>
          </w:rPr>
          <w:t>,</w:t>
        </w:r>
      </w:ins>
      <w:r w:rsidR="000C2672">
        <w:rPr>
          <w:rFonts w:eastAsia="宋体" w:cs="Times New Roman"/>
        </w:rPr>
        <w:t>4</w:t>
      </w:r>
      <w:r w:rsidRPr="00013AFD">
        <w:rPr>
          <w:rFonts w:eastAsia="宋体" w:cs="Times New Roman"/>
        </w:rPr>
        <w:t xml:space="preserve">00 </w:t>
      </w:r>
      <w:del w:id="1590" w:author="Windows User" w:date="2019-01-08T09:25:00Z">
        <w:r w:rsidRPr="00013AFD" w:rsidDel="00D9619F">
          <w:rPr>
            <w:rFonts w:eastAsia="宋体" w:cs="Times New Roman"/>
          </w:rPr>
          <w:delText>phone</w:delText>
        </w:r>
        <w:commentRangeEnd w:id="1581"/>
        <w:r w:rsidR="0001033D" w:rsidRPr="00013AFD" w:rsidDel="00D9619F">
          <w:rPr>
            <w:rStyle w:val="ac"/>
          </w:rPr>
          <w:commentReference w:id="1581"/>
        </w:r>
        <w:r w:rsidRPr="00013AFD" w:rsidDel="00D9619F">
          <w:rPr>
            <w:rFonts w:eastAsia="宋体" w:cs="Times New Roman"/>
          </w:rPr>
          <w:delText xml:space="preserve"> </w:delText>
        </w:r>
      </w:del>
      <w:ins w:id="1591" w:author="Windows User" w:date="2019-01-08T09:25:00Z">
        <w:r w:rsidR="00D9619F">
          <w:rPr>
            <w:rFonts w:eastAsia="宋体" w:cs="Times New Roman" w:hint="eastAsia"/>
          </w:rPr>
          <w:t>service</w:t>
        </w:r>
        <w:r w:rsidR="00D9619F" w:rsidRPr="00013AFD">
          <w:rPr>
            <w:rFonts w:eastAsia="宋体" w:cs="Times New Roman"/>
          </w:rPr>
          <w:t xml:space="preserve"> </w:t>
        </w:r>
      </w:ins>
      <w:r w:rsidRPr="00013AFD">
        <w:rPr>
          <w:rFonts w:eastAsia="宋体" w:cs="Times New Roman"/>
        </w:rPr>
        <w:t>calls</w:t>
      </w:r>
      <w:del w:id="1592" w:author="Windows User" w:date="2019-01-06T22:18:00Z">
        <w:r w:rsidRPr="00013AFD" w:rsidDel="00013AFD">
          <w:rPr>
            <w:rFonts w:eastAsia="宋体" w:cs="Times New Roman"/>
          </w:rPr>
          <w:delText xml:space="preserve"> </w:delText>
        </w:r>
      </w:del>
      <w:del w:id="1593" w:author="De Liu" w:date="2019-01-03T15:47:00Z">
        <w:r w:rsidRPr="00013AFD" w:rsidDel="0001033D">
          <w:rPr>
            <w:rFonts w:eastAsia="宋体" w:cs="Times New Roman"/>
          </w:rPr>
          <w:delText>from call center of Company A as</w:delText>
        </w:r>
      </w:del>
      <w:del w:id="1594" w:author="Windows User" w:date="2019-01-06T22:18:00Z">
        <w:r w:rsidRPr="00013AFD" w:rsidDel="00013AFD">
          <w:rPr>
            <w:rFonts w:eastAsia="宋体" w:cs="Times New Roman"/>
          </w:rPr>
          <w:delText xml:space="preserve"> </w:delText>
        </w:r>
      </w:del>
      <w:ins w:id="1595" w:author="De Liu" w:date="2019-01-03T15:47:00Z">
        <w:del w:id="1596" w:author="Windows User" w:date="2019-01-06T22:18:00Z">
          <w:r w:rsidR="0001033D" w:rsidRPr="00013AFD" w:rsidDel="00013AFD">
            <w:rPr>
              <w:rFonts w:eastAsia="宋体" w:cs="Times New Roman"/>
            </w:rPr>
            <w:delText xml:space="preserve">as </w:delText>
          </w:r>
        </w:del>
      </w:ins>
      <w:del w:id="1597" w:author="Windows User" w:date="2019-01-06T22:18:00Z">
        <w:r w:rsidRPr="00013AFD" w:rsidDel="00013AFD">
          <w:rPr>
            <w:rFonts w:eastAsia="宋体" w:cs="Times New Roman"/>
          </w:rPr>
          <w:delText>the training data</w:delText>
        </w:r>
      </w:del>
      <w:del w:id="1598" w:author="De Liu" w:date="2019-01-03T15:48:00Z">
        <w:r w:rsidRPr="00013AFD" w:rsidDel="0001033D">
          <w:rPr>
            <w:rFonts w:eastAsia="宋体" w:cs="Times New Roman"/>
          </w:rPr>
          <w:delText>. In the training set</w:delText>
        </w:r>
      </w:del>
      <w:ins w:id="1599" w:author="Windows User" w:date="2019-01-06T22:16:00Z">
        <w:r w:rsidR="00013AFD">
          <w:rPr>
            <w:rFonts w:eastAsia="宋体" w:cs="Times New Roman"/>
          </w:rPr>
          <w:t>.</w:t>
        </w:r>
      </w:ins>
      <w:ins w:id="1600" w:author="Windows User" w:date="2019-01-06T22:19:00Z">
        <w:r w:rsidR="00F63F64">
          <w:rPr>
            <w:rFonts w:eastAsia="宋体" w:cs="Times New Roman"/>
          </w:rPr>
          <w:t xml:space="preserve"> This is a balanced sample in that half of them have no service prob</w:t>
        </w:r>
        <w:r w:rsidR="00F63F64" w:rsidRPr="00FA06ED">
          <w:rPr>
            <w:rFonts w:eastAsia="宋体" w:cs="Times New Roman"/>
          </w:rPr>
          <w:t>lem.</w:t>
        </w:r>
      </w:ins>
      <w:ins w:id="1601" w:author="Windows User" w:date="2019-01-06T22:20:00Z">
        <w:r w:rsidR="00F63F64" w:rsidRPr="007720FE">
          <w:rPr>
            <w:rFonts w:eastAsia="宋体" w:cs="Times New Roman"/>
          </w:rPr>
          <w:t xml:space="preserve"> </w:t>
        </w:r>
      </w:ins>
      <w:ins w:id="1602" w:author="Windows User" w:date="2019-01-06T22:28:00Z">
        <w:r w:rsidR="007D4EC1" w:rsidRPr="007720FE">
          <w:rPr>
            <w:rFonts w:eastAsia="宋体" w:cs="Times New Roman"/>
          </w:rPr>
          <w:t xml:space="preserve">We use the training data to determine </w:t>
        </w:r>
      </w:ins>
      <w:ins w:id="1603" w:author="Windows User" w:date="2019-01-08T09:26:00Z">
        <w:r w:rsidR="00D9619F" w:rsidRPr="007720FE">
          <w:rPr>
            <w:rFonts w:eastAsia="宋体" w:cs="Times New Roman"/>
          </w:rPr>
          <w:t>a call’</w:t>
        </w:r>
      </w:ins>
      <w:ins w:id="1604" w:author="Windows User" w:date="2019-01-08T09:27:00Z">
        <w:r w:rsidR="00D9619F" w:rsidRPr="007720FE">
          <w:rPr>
            <w:rFonts w:eastAsia="宋体" w:cs="Times New Roman"/>
          </w:rPr>
          <w:t xml:space="preserve">s </w:t>
        </w:r>
      </w:ins>
      <w:ins w:id="1605" w:author="Windows User" w:date="2019-01-08T17:55:00Z">
        <w:r w:rsidR="00300B9C">
          <w:rPr>
            <w:rFonts w:eastAsia="宋体" w:cs="Times New Roman"/>
          </w:rPr>
          <w:t>service</w:t>
        </w:r>
        <w:r w:rsidR="00300B9C">
          <w:rPr>
            <w:rFonts w:eastAsia="宋体" w:cs="Times New Roman" w:hint="eastAsia"/>
          </w:rPr>
          <w:t xml:space="preserve"> problem likelihood</w:t>
        </w:r>
      </w:ins>
      <w:ins w:id="1606" w:author="Windows User" w:date="2019-01-06T22:28:00Z">
        <w:r w:rsidR="007D4EC1" w:rsidRPr="007720FE">
          <w:t>—</w:t>
        </w:r>
        <w:bookmarkStart w:id="1607" w:name="_GoBack"/>
        <w:bookmarkEnd w:id="1607"/>
        <w:r w:rsidR="007D4EC1" w:rsidRPr="007720FE">
          <w:t>i.e.,</w:t>
        </w:r>
      </w:ins>
      <w:ins w:id="1608" w:author="Windows User" w:date="2019-01-08T15:34:00Z">
        <w:r w:rsidR="00F06029" w:rsidRPr="007720FE">
          <w:t xml:space="preserve"> </w:t>
        </w:r>
      </w:ins>
      <m:oMath>
        <m:r>
          <w:ins w:id="1609" w:author="Windows User" w:date="2019-01-08T17:55:00Z">
            <m:rPr>
              <m:sty m:val="bi"/>
            </m:rPr>
            <w:rPr>
              <w:rFonts w:ascii="Cambria Math" w:eastAsia="宋体" w:hAnsi="Cambria Math"/>
              <w:highlight w:val="green"/>
              <w:rPrChange w:id="1610" w:author="李奕霖" w:date="2019-01-11T00:13:00Z">
                <w:rPr>
                  <w:rFonts w:ascii="Cambria Math" w:eastAsia="宋体" w:hAnsi="Cambria Math"/>
                </w:rPr>
              </w:rPrChange>
            </w:rPr>
            <m:t>ServProLikelihood</m:t>
          </w:ins>
        </m:r>
        <m:r>
          <w:ins w:id="1611" w:author="Windows User" w:date="2019-01-06T22:28:00Z">
            <w:rPr>
              <w:rFonts w:ascii="Cambria Math" w:eastAsia="宋体" w:hAnsi="Cambria Math"/>
              <w:highlight w:val="green"/>
              <w:rPrChange w:id="1612" w:author="李奕霖" w:date="2019-01-11T00:13:00Z">
                <w:rPr>
                  <w:rFonts w:ascii="Cambria Math" w:eastAsia="宋体" w:hAnsi="Cambria Math"/>
                </w:rPr>
              </w:rPrChange>
            </w:rPr>
            <m:t>=</m:t>
          </w:ins>
        </m:r>
        <m:r>
          <w:ins w:id="1613" w:author="李奕霖" w:date="2019-01-11T00:13:00Z">
            <w:rPr>
              <w:rFonts w:ascii="Cambria Math" w:eastAsia="宋体" w:hAnsi="Cambria Math" w:cs="Times New Roman"/>
              <w:highlight w:val="green"/>
              <w:rPrChange w:id="1614" w:author="李奕霖" w:date="2019-01-11T00:13:00Z">
                <w:rPr>
                  <w:rFonts w:ascii="Cambria Math" w:eastAsia="宋体" w:hAnsi="Cambria Math" w:cs="Times New Roman"/>
                  <w:highlight w:val="green"/>
                </w:rPr>
              </w:rPrChange>
            </w:rPr>
            <m:t>1/[1+</m:t>
          </w:ins>
        </m:r>
        <m:func>
          <m:funcPr>
            <m:ctrlPr>
              <w:ins w:id="1615" w:author="李奕霖" w:date="2019-01-11T00:13:00Z">
                <w:rPr>
                  <w:rFonts w:ascii="Cambria Math" w:eastAsia="宋体" w:hAnsi="Cambria Math" w:cs="Times New Roman"/>
                  <w:highlight w:val="green"/>
                  <w:rPrChange w:id="1616" w:author="李奕霖" w:date="2019-01-11T00:13:00Z">
                    <w:rPr>
                      <w:rFonts w:ascii="Cambria Math" w:eastAsia="宋体" w:hAnsi="Cambria Math" w:cs="Times New Roman"/>
                      <w:highlight w:val="green"/>
                    </w:rPr>
                  </w:rPrChange>
                </w:rPr>
              </w:ins>
            </m:ctrlPr>
          </m:funcPr>
          <m:fName>
            <m:r>
              <w:ins w:id="1617" w:author="李奕霖" w:date="2019-01-11T00:13:00Z">
                <m:rPr>
                  <m:sty m:val="p"/>
                </m:rPr>
                <w:rPr>
                  <w:rFonts w:ascii="Cambria Math" w:eastAsia="宋体" w:hAnsi="Cambria Math" w:cs="Times New Roman"/>
                  <w:highlight w:val="green"/>
                  <w:rPrChange w:id="1618" w:author="李奕霖" w:date="2019-01-11T00:13:00Z">
                    <w:rPr>
                      <w:rFonts w:ascii="Cambria Math" w:eastAsia="宋体" w:hAnsi="Cambria Math" w:cs="Times New Roman"/>
                      <w:highlight w:val="green"/>
                    </w:rPr>
                  </w:rPrChange>
                </w:rPr>
                <m:t>exp</m:t>
              </w:ins>
            </m:r>
            <m:ctrlPr>
              <w:ins w:id="1619" w:author="李奕霖" w:date="2019-01-11T00:13:00Z">
                <w:rPr>
                  <w:rFonts w:ascii="Cambria Math" w:eastAsia="宋体" w:hAnsi="Cambria Math" w:cs="Times New Roman"/>
                  <w:i/>
                  <w:highlight w:val="green"/>
                  <w:rPrChange w:id="1620" w:author="李奕霖" w:date="2019-01-11T00:13:00Z">
                    <w:rPr>
                      <w:rFonts w:ascii="Cambria Math" w:eastAsia="宋体" w:hAnsi="Cambria Math" w:cs="Times New Roman"/>
                      <w:i/>
                      <w:highlight w:val="green"/>
                    </w:rPr>
                  </w:rPrChange>
                </w:rPr>
              </w:ins>
            </m:ctrlPr>
          </m:fName>
          <m:e>
            <m:d>
              <m:dPr>
                <m:ctrlPr>
                  <w:ins w:id="1621" w:author="李奕霖" w:date="2019-01-11T00:13:00Z">
                    <w:rPr>
                      <w:rFonts w:ascii="Cambria Math" w:eastAsia="宋体" w:hAnsi="Cambria Math" w:cs="Times New Roman"/>
                      <w:i/>
                      <w:highlight w:val="green"/>
                      <w:rPrChange w:id="1622" w:author="李奕霖" w:date="2019-01-11T00:13:00Z">
                        <w:rPr>
                          <w:rFonts w:ascii="Cambria Math" w:eastAsia="宋体" w:hAnsi="Cambria Math" w:cs="Times New Roman"/>
                          <w:i/>
                          <w:highlight w:val="green"/>
                        </w:rPr>
                      </w:rPrChange>
                    </w:rPr>
                  </w:ins>
                </m:ctrlPr>
              </m:dPr>
              <m:e>
                <m:sSub>
                  <m:sSubPr>
                    <m:ctrlPr>
                      <w:ins w:id="1623" w:author="李奕霖" w:date="2019-01-11T00:13:00Z">
                        <w:rPr>
                          <w:rFonts w:ascii="Cambria Math" w:eastAsia="宋体" w:hAnsi="Cambria Math" w:cs="Times New Roman"/>
                          <w:i/>
                          <w:highlight w:val="green"/>
                          <w:rPrChange w:id="1624" w:author="李奕霖" w:date="2019-01-11T00:13:00Z">
                            <w:rPr>
                              <w:rFonts w:ascii="Cambria Math" w:eastAsia="宋体" w:hAnsi="Cambria Math" w:cs="Times New Roman"/>
                              <w:i/>
                              <w:highlight w:val="green"/>
                            </w:rPr>
                          </w:rPrChange>
                        </w:rPr>
                      </w:ins>
                    </m:ctrlPr>
                  </m:sSubPr>
                  <m:e>
                    <m:r>
                      <w:ins w:id="1625" w:author="李奕霖" w:date="2019-01-11T00:13:00Z">
                        <w:rPr>
                          <w:rFonts w:ascii="Cambria Math" w:eastAsia="宋体" w:hAnsi="Cambria Math" w:cs="Times New Roman"/>
                          <w:highlight w:val="green"/>
                          <w:rPrChange w:id="1626" w:author="李奕霖" w:date="2019-01-11T00:13:00Z">
                            <w:rPr>
                              <w:rFonts w:ascii="Cambria Math" w:eastAsia="宋体" w:hAnsi="Cambria Math" w:cs="Times New Roman"/>
                              <w:highlight w:val="green"/>
                            </w:rPr>
                          </w:rPrChange>
                        </w:rPr>
                        <m:t>β</m:t>
                      </w:ins>
                    </m:r>
                  </m:e>
                  <m:sub>
                    <m:r>
                      <w:ins w:id="1627" w:author="李奕霖" w:date="2019-01-11T00:13:00Z">
                        <w:rPr>
                          <w:rFonts w:ascii="Cambria Math" w:eastAsia="宋体" w:hAnsi="Cambria Math" w:cs="Times New Roman"/>
                          <w:highlight w:val="green"/>
                          <w:rPrChange w:id="1628" w:author="李奕霖" w:date="2019-01-11T00:13:00Z">
                            <w:rPr>
                              <w:rFonts w:ascii="Cambria Math" w:eastAsia="宋体" w:hAnsi="Cambria Math" w:cs="Times New Roman"/>
                              <w:highlight w:val="green"/>
                            </w:rPr>
                          </w:rPrChange>
                        </w:rPr>
                        <m:t>0</m:t>
                      </w:ins>
                    </m:r>
                  </m:sub>
                </m:sSub>
                <m:r>
                  <w:ins w:id="1629" w:author="李奕霖" w:date="2019-01-11T00:13:00Z">
                    <w:rPr>
                      <w:rFonts w:ascii="Cambria Math" w:eastAsia="宋体" w:hAnsi="Cambria Math" w:cs="Times New Roman"/>
                      <w:highlight w:val="green"/>
                      <w:rPrChange w:id="1630" w:author="李奕霖" w:date="2019-01-11T00:13:00Z">
                        <w:rPr>
                          <w:rFonts w:ascii="Cambria Math" w:eastAsia="宋体" w:hAnsi="Cambria Math" w:cs="Times New Roman"/>
                          <w:highlight w:val="green"/>
                        </w:rPr>
                      </w:rPrChange>
                    </w:rPr>
                    <m:t>+</m:t>
                  </w:ins>
                </m:r>
                <m:sSub>
                  <m:sSubPr>
                    <m:ctrlPr>
                      <w:ins w:id="1631" w:author="李奕霖" w:date="2019-01-11T00:13:00Z">
                        <w:rPr>
                          <w:rFonts w:ascii="Cambria Math" w:eastAsia="宋体" w:hAnsi="Cambria Math" w:cs="Times New Roman"/>
                          <w:i/>
                          <w:highlight w:val="green"/>
                          <w:rPrChange w:id="1632" w:author="李奕霖" w:date="2019-01-11T00:13:00Z">
                            <w:rPr>
                              <w:rFonts w:ascii="Cambria Math" w:eastAsia="宋体" w:hAnsi="Cambria Math" w:cs="Times New Roman"/>
                              <w:i/>
                              <w:highlight w:val="green"/>
                            </w:rPr>
                          </w:rPrChange>
                        </w:rPr>
                      </w:ins>
                    </m:ctrlPr>
                  </m:sSubPr>
                  <m:e>
                    <m:r>
                      <w:ins w:id="1633" w:author="李奕霖" w:date="2019-01-11T00:13:00Z">
                        <w:rPr>
                          <w:rFonts w:ascii="Cambria Math" w:eastAsia="宋体" w:hAnsi="Cambria Math" w:cs="Times New Roman"/>
                          <w:highlight w:val="green"/>
                          <w:rPrChange w:id="1634" w:author="李奕霖" w:date="2019-01-11T00:13:00Z">
                            <w:rPr>
                              <w:rFonts w:ascii="Cambria Math" w:eastAsia="宋体" w:hAnsi="Cambria Math" w:cs="Times New Roman"/>
                              <w:highlight w:val="green"/>
                            </w:rPr>
                          </w:rPrChange>
                        </w:rPr>
                        <m:t>β</m:t>
                      </w:ins>
                    </m:r>
                  </m:e>
                  <m:sub>
                    <m:r>
                      <w:ins w:id="1635" w:author="李奕霖" w:date="2019-01-11T00:13:00Z">
                        <w:rPr>
                          <w:rFonts w:ascii="Cambria Math" w:eastAsia="宋体" w:hAnsi="Cambria Math" w:cs="Times New Roman"/>
                          <w:highlight w:val="green"/>
                          <w:rPrChange w:id="1636" w:author="李奕霖" w:date="2019-01-11T00:13:00Z">
                            <w:rPr>
                              <w:rFonts w:ascii="Cambria Math" w:eastAsia="宋体" w:hAnsi="Cambria Math" w:cs="Times New Roman"/>
                              <w:highlight w:val="green"/>
                            </w:rPr>
                          </w:rPrChange>
                        </w:rPr>
                        <m:t>1</m:t>
                      </w:ins>
                    </m:r>
                  </m:sub>
                </m:sSub>
                <m:r>
                  <w:ins w:id="1637" w:author="李奕霖" w:date="2019-01-11T00:13:00Z">
                    <w:rPr>
                      <w:rFonts w:ascii="Cambria Math" w:eastAsia="宋体" w:hAnsi="Cambria Math" w:cs="Times New Roman"/>
                      <w:highlight w:val="green"/>
                      <w:rPrChange w:id="1638" w:author="李奕霖" w:date="2019-01-11T00:13:00Z">
                        <w:rPr>
                          <w:rFonts w:ascii="Cambria Math" w:eastAsia="宋体" w:hAnsi="Cambria Math" w:cs="Times New Roman"/>
                          <w:highlight w:val="green"/>
                        </w:rPr>
                      </w:rPrChange>
                    </w:rPr>
                    <m:t>∙L+</m:t>
                  </w:ins>
                </m:r>
                <m:sSub>
                  <m:sSubPr>
                    <m:ctrlPr>
                      <w:ins w:id="1639" w:author="李奕霖" w:date="2019-01-11T00:13:00Z">
                        <w:rPr>
                          <w:rFonts w:ascii="Cambria Math" w:eastAsia="宋体" w:hAnsi="Cambria Math" w:cs="Times New Roman"/>
                          <w:i/>
                          <w:highlight w:val="green"/>
                          <w:rPrChange w:id="1640" w:author="李奕霖" w:date="2019-01-11T00:13:00Z">
                            <w:rPr>
                              <w:rFonts w:ascii="Cambria Math" w:eastAsia="宋体" w:hAnsi="Cambria Math" w:cs="Times New Roman"/>
                              <w:i/>
                              <w:highlight w:val="green"/>
                            </w:rPr>
                          </w:rPrChange>
                        </w:rPr>
                      </w:ins>
                    </m:ctrlPr>
                  </m:sSubPr>
                  <m:e>
                    <m:r>
                      <w:ins w:id="1641" w:author="李奕霖" w:date="2019-01-11T00:13:00Z">
                        <w:rPr>
                          <w:rFonts w:ascii="Cambria Math" w:eastAsia="宋体" w:hAnsi="Cambria Math" w:cs="Times New Roman"/>
                          <w:highlight w:val="green"/>
                          <w:rPrChange w:id="1642" w:author="李奕霖" w:date="2019-01-11T00:13:00Z">
                            <w:rPr>
                              <w:rFonts w:ascii="Cambria Math" w:eastAsia="宋体" w:hAnsi="Cambria Math" w:cs="Times New Roman"/>
                              <w:highlight w:val="green"/>
                            </w:rPr>
                          </w:rPrChange>
                        </w:rPr>
                        <m:t>β</m:t>
                      </w:ins>
                    </m:r>
                  </m:e>
                  <m:sub>
                    <m:r>
                      <w:ins w:id="1643" w:author="李奕霖" w:date="2019-01-11T00:13:00Z">
                        <w:rPr>
                          <w:rFonts w:ascii="Cambria Math" w:eastAsia="宋体" w:hAnsi="Cambria Math" w:cs="Times New Roman"/>
                          <w:highlight w:val="green"/>
                          <w:rPrChange w:id="1644" w:author="李奕霖" w:date="2019-01-11T00:13:00Z">
                            <w:rPr>
                              <w:rFonts w:ascii="Cambria Math" w:eastAsia="宋体" w:hAnsi="Cambria Math" w:cs="Times New Roman"/>
                              <w:highlight w:val="green"/>
                            </w:rPr>
                          </w:rPrChange>
                        </w:rPr>
                        <m:t>2</m:t>
                      </w:ins>
                    </m:r>
                  </m:sub>
                </m:sSub>
                <m:r>
                  <w:ins w:id="1645" w:author="李奕霖" w:date="2019-01-11T00:13:00Z">
                    <w:rPr>
                      <w:rFonts w:ascii="Cambria Math" w:eastAsia="宋体" w:hAnsi="Cambria Math" w:cs="Times New Roman"/>
                      <w:highlight w:val="green"/>
                      <w:rPrChange w:id="1646" w:author="李奕霖" w:date="2019-01-11T00:13:00Z">
                        <w:rPr>
                          <w:rFonts w:ascii="Cambria Math" w:eastAsia="宋体" w:hAnsi="Cambria Math" w:cs="Times New Roman"/>
                          <w:highlight w:val="green"/>
                        </w:rPr>
                      </w:rPrChange>
                    </w:rPr>
                    <m:t>∙</m:t>
                  </w:ins>
                </m:r>
                <m:sSub>
                  <m:sSubPr>
                    <m:ctrlPr>
                      <w:ins w:id="1647" w:author="李奕霖" w:date="2019-01-11T00:13:00Z">
                        <w:rPr>
                          <w:rFonts w:ascii="Cambria Math" w:eastAsia="宋体" w:hAnsi="Cambria Math" w:cs="Times New Roman"/>
                          <w:i/>
                          <w:highlight w:val="green"/>
                          <w:rPrChange w:id="1648" w:author="李奕霖" w:date="2019-01-11T00:13:00Z">
                            <w:rPr>
                              <w:rFonts w:ascii="Cambria Math" w:eastAsia="宋体" w:hAnsi="Cambria Math" w:cs="Times New Roman"/>
                              <w:i/>
                              <w:highlight w:val="green"/>
                            </w:rPr>
                          </w:rPrChange>
                        </w:rPr>
                      </w:ins>
                    </m:ctrlPr>
                  </m:sSubPr>
                  <m:e>
                    <m:r>
                      <w:ins w:id="1649" w:author="李奕霖" w:date="2019-01-11T00:13:00Z">
                        <w:rPr>
                          <w:rFonts w:ascii="Cambria Math" w:eastAsia="宋体" w:hAnsi="Cambria Math" w:cs="Times New Roman"/>
                          <w:highlight w:val="green"/>
                          <w:rPrChange w:id="1650" w:author="李奕霖" w:date="2019-01-11T00:13:00Z">
                            <w:rPr>
                              <w:rFonts w:ascii="Cambria Math" w:eastAsia="宋体" w:hAnsi="Cambria Math" w:cs="Times New Roman"/>
                              <w:highlight w:val="green"/>
                            </w:rPr>
                          </w:rPrChange>
                        </w:rPr>
                        <m:t>E</m:t>
                      </w:ins>
                    </m:r>
                  </m:e>
                  <m:sub>
                    <m:r>
                      <w:ins w:id="1651" w:author="李奕霖" w:date="2019-01-11T00:13:00Z">
                        <w:rPr>
                          <w:rFonts w:ascii="Cambria Math" w:eastAsia="宋体" w:hAnsi="Cambria Math" w:cs="Times New Roman"/>
                          <w:highlight w:val="green"/>
                          <w:rPrChange w:id="1652" w:author="李奕霖" w:date="2019-01-11T00:13:00Z">
                            <w:rPr>
                              <w:rFonts w:ascii="Cambria Math" w:eastAsia="宋体" w:hAnsi="Cambria Math" w:cs="Times New Roman"/>
                              <w:highlight w:val="green"/>
                            </w:rPr>
                          </w:rPrChange>
                        </w:rPr>
                        <m:t>1</m:t>
                      </w:ins>
                    </m:r>
                  </m:sub>
                </m:sSub>
                <m:r>
                  <w:ins w:id="1653" w:author="李奕霖" w:date="2019-01-11T00:13:00Z">
                    <w:rPr>
                      <w:rFonts w:ascii="Cambria Math" w:eastAsia="宋体" w:hAnsi="Cambria Math" w:cs="Times New Roman"/>
                      <w:highlight w:val="green"/>
                      <w:rPrChange w:id="1654" w:author="李奕霖" w:date="2019-01-11T00:13:00Z">
                        <w:rPr>
                          <w:rFonts w:ascii="Cambria Math" w:eastAsia="宋体" w:hAnsi="Cambria Math" w:cs="Times New Roman"/>
                          <w:highlight w:val="green"/>
                        </w:rPr>
                      </w:rPrChange>
                    </w:rPr>
                    <m:t>+</m:t>
                  </w:ins>
                </m:r>
                <m:sSub>
                  <m:sSubPr>
                    <m:ctrlPr>
                      <w:ins w:id="1655" w:author="李奕霖" w:date="2019-01-11T00:13:00Z">
                        <w:rPr>
                          <w:rFonts w:ascii="Cambria Math" w:eastAsia="宋体" w:hAnsi="Cambria Math" w:cs="Times New Roman"/>
                          <w:i/>
                          <w:highlight w:val="green"/>
                          <w:rPrChange w:id="1656" w:author="李奕霖" w:date="2019-01-11T00:13:00Z">
                            <w:rPr>
                              <w:rFonts w:ascii="Cambria Math" w:eastAsia="宋体" w:hAnsi="Cambria Math" w:cs="Times New Roman"/>
                              <w:i/>
                              <w:highlight w:val="green"/>
                            </w:rPr>
                          </w:rPrChange>
                        </w:rPr>
                      </w:ins>
                    </m:ctrlPr>
                  </m:sSubPr>
                  <m:e>
                    <m:r>
                      <w:ins w:id="1657" w:author="李奕霖" w:date="2019-01-11T00:13:00Z">
                        <w:rPr>
                          <w:rFonts w:ascii="Cambria Math" w:eastAsia="宋体" w:hAnsi="Cambria Math" w:cs="Times New Roman"/>
                          <w:highlight w:val="green"/>
                          <w:rPrChange w:id="1658" w:author="李奕霖" w:date="2019-01-11T00:13:00Z">
                            <w:rPr>
                              <w:rFonts w:ascii="Cambria Math" w:eastAsia="宋体" w:hAnsi="Cambria Math" w:cs="Times New Roman"/>
                              <w:highlight w:val="green"/>
                            </w:rPr>
                          </w:rPrChange>
                        </w:rPr>
                        <m:t>β</m:t>
                      </w:ins>
                    </m:r>
                  </m:e>
                  <m:sub>
                    <m:r>
                      <w:ins w:id="1659" w:author="李奕霖" w:date="2019-01-11T00:13:00Z">
                        <w:rPr>
                          <w:rFonts w:ascii="Cambria Math" w:eastAsia="宋体" w:hAnsi="Cambria Math" w:cs="Times New Roman"/>
                          <w:highlight w:val="green"/>
                          <w:rPrChange w:id="1660" w:author="李奕霖" w:date="2019-01-11T00:13:00Z">
                            <w:rPr>
                              <w:rFonts w:ascii="Cambria Math" w:eastAsia="宋体" w:hAnsi="Cambria Math" w:cs="Times New Roman"/>
                              <w:highlight w:val="green"/>
                            </w:rPr>
                          </w:rPrChange>
                        </w:rPr>
                        <m:t>3</m:t>
                      </w:ins>
                    </m:r>
                  </m:sub>
                </m:sSub>
                <m:r>
                  <w:ins w:id="1661" w:author="李奕霖" w:date="2019-01-11T00:13:00Z">
                    <w:rPr>
                      <w:rFonts w:ascii="Cambria Math" w:eastAsia="宋体" w:hAnsi="Cambria Math" w:cs="Times New Roman"/>
                      <w:highlight w:val="green"/>
                      <w:rPrChange w:id="1662" w:author="李奕霖" w:date="2019-01-11T00:13:00Z">
                        <w:rPr>
                          <w:rFonts w:ascii="Cambria Math" w:eastAsia="宋体" w:hAnsi="Cambria Math" w:cs="Times New Roman"/>
                          <w:highlight w:val="green"/>
                        </w:rPr>
                      </w:rPrChange>
                    </w:rPr>
                    <m:t>∙</m:t>
                  </w:ins>
                </m:r>
                <m:sSub>
                  <m:sSubPr>
                    <m:ctrlPr>
                      <w:ins w:id="1663" w:author="李奕霖" w:date="2019-01-11T00:13:00Z">
                        <w:rPr>
                          <w:rFonts w:ascii="Cambria Math" w:eastAsia="宋体" w:hAnsi="Cambria Math" w:cs="Times New Roman"/>
                          <w:i/>
                          <w:highlight w:val="green"/>
                          <w:rPrChange w:id="1664" w:author="李奕霖" w:date="2019-01-11T00:13:00Z">
                            <w:rPr>
                              <w:rFonts w:ascii="Cambria Math" w:eastAsia="宋体" w:hAnsi="Cambria Math" w:cs="Times New Roman"/>
                              <w:i/>
                              <w:highlight w:val="green"/>
                            </w:rPr>
                          </w:rPrChange>
                        </w:rPr>
                      </w:ins>
                    </m:ctrlPr>
                  </m:sSubPr>
                  <m:e>
                    <m:r>
                      <w:ins w:id="1665" w:author="李奕霖" w:date="2019-01-11T00:13:00Z">
                        <w:rPr>
                          <w:rFonts w:ascii="Cambria Math" w:eastAsia="宋体" w:hAnsi="Cambria Math" w:cs="Times New Roman"/>
                          <w:highlight w:val="green"/>
                          <w:rPrChange w:id="1666" w:author="李奕霖" w:date="2019-01-11T00:13:00Z">
                            <w:rPr>
                              <w:rFonts w:ascii="Cambria Math" w:eastAsia="宋体" w:hAnsi="Cambria Math" w:cs="Times New Roman"/>
                              <w:highlight w:val="green"/>
                            </w:rPr>
                          </w:rPrChange>
                        </w:rPr>
                        <m:t>E</m:t>
                      </w:ins>
                    </m:r>
                  </m:e>
                  <m:sub>
                    <m:r>
                      <w:ins w:id="1667" w:author="李奕霖" w:date="2019-01-11T00:13:00Z">
                        <w:rPr>
                          <w:rFonts w:ascii="Cambria Math" w:eastAsia="宋体" w:hAnsi="Cambria Math" w:cs="Times New Roman"/>
                          <w:highlight w:val="green"/>
                          <w:rPrChange w:id="1668" w:author="李奕霖" w:date="2019-01-11T00:13:00Z">
                            <w:rPr>
                              <w:rFonts w:ascii="Cambria Math" w:eastAsia="宋体" w:hAnsi="Cambria Math" w:cs="Times New Roman"/>
                              <w:highlight w:val="green"/>
                            </w:rPr>
                          </w:rPrChange>
                        </w:rPr>
                        <m:t>2</m:t>
                      </w:ins>
                    </m:r>
                  </m:sub>
                </m:sSub>
                <m:r>
                  <w:ins w:id="1669" w:author="李奕霖" w:date="2019-01-11T00:13:00Z">
                    <w:rPr>
                      <w:rFonts w:ascii="Cambria Math" w:eastAsia="宋体" w:hAnsi="Cambria Math" w:cs="Times New Roman"/>
                      <w:highlight w:val="green"/>
                      <w:rPrChange w:id="1670" w:author="李奕霖" w:date="2019-01-11T00:13:00Z">
                        <w:rPr>
                          <w:rFonts w:ascii="Cambria Math" w:eastAsia="宋体" w:hAnsi="Cambria Math" w:cs="Times New Roman"/>
                          <w:highlight w:val="green"/>
                        </w:rPr>
                      </w:rPrChange>
                    </w:rPr>
                    <m:t>+</m:t>
                  </w:ins>
                </m:r>
                <m:sSub>
                  <m:sSubPr>
                    <m:ctrlPr>
                      <w:ins w:id="1671" w:author="李奕霖" w:date="2019-01-11T00:13:00Z">
                        <w:rPr>
                          <w:rFonts w:ascii="Cambria Math" w:eastAsia="宋体" w:hAnsi="Cambria Math" w:cs="Times New Roman"/>
                          <w:i/>
                          <w:highlight w:val="green"/>
                          <w:rPrChange w:id="1672" w:author="李奕霖" w:date="2019-01-11T00:13:00Z">
                            <w:rPr>
                              <w:rFonts w:ascii="Cambria Math" w:eastAsia="宋体" w:hAnsi="Cambria Math" w:cs="Times New Roman"/>
                              <w:i/>
                              <w:highlight w:val="green"/>
                            </w:rPr>
                          </w:rPrChange>
                        </w:rPr>
                      </w:ins>
                    </m:ctrlPr>
                  </m:sSubPr>
                  <m:e>
                    <m:r>
                      <w:ins w:id="1673" w:author="李奕霖" w:date="2019-01-11T00:13:00Z">
                        <w:rPr>
                          <w:rFonts w:ascii="Cambria Math" w:eastAsia="宋体" w:hAnsi="Cambria Math" w:cs="Times New Roman"/>
                          <w:highlight w:val="green"/>
                          <w:rPrChange w:id="1674" w:author="李奕霖" w:date="2019-01-11T00:13:00Z">
                            <w:rPr>
                              <w:rFonts w:ascii="Cambria Math" w:eastAsia="宋体" w:hAnsi="Cambria Math" w:cs="Times New Roman"/>
                              <w:highlight w:val="green"/>
                            </w:rPr>
                          </w:rPrChange>
                        </w:rPr>
                        <m:t>β</m:t>
                      </w:ins>
                    </m:r>
                  </m:e>
                  <m:sub>
                    <m:r>
                      <w:ins w:id="1675" w:author="李奕霖" w:date="2019-01-11T00:13:00Z">
                        <w:rPr>
                          <w:rFonts w:ascii="Cambria Math" w:eastAsia="宋体" w:hAnsi="Cambria Math" w:cs="Times New Roman"/>
                          <w:highlight w:val="green"/>
                          <w:rPrChange w:id="1676" w:author="李奕霖" w:date="2019-01-11T00:13:00Z">
                            <w:rPr>
                              <w:rFonts w:ascii="Cambria Math" w:eastAsia="宋体" w:hAnsi="Cambria Math" w:cs="Times New Roman"/>
                              <w:highlight w:val="green"/>
                            </w:rPr>
                          </w:rPrChange>
                        </w:rPr>
                        <m:t>4</m:t>
                      </w:ins>
                    </m:r>
                  </m:sub>
                </m:sSub>
                <m:r>
                  <w:ins w:id="1677" w:author="李奕霖" w:date="2019-01-11T00:13:00Z">
                    <w:rPr>
                      <w:rFonts w:ascii="Cambria Math" w:eastAsia="宋体" w:hAnsi="Cambria Math" w:cs="Times New Roman"/>
                      <w:highlight w:val="green"/>
                      <w:rPrChange w:id="1678" w:author="李奕霖" w:date="2019-01-11T00:13:00Z">
                        <w:rPr>
                          <w:rFonts w:ascii="Cambria Math" w:eastAsia="宋体" w:hAnsi="Cambria Math" w:cs="Times New Roman"/>
                          <w:highlight w:val="green"/>
                        </w:rPr>
                      </w:rPrChange>
                    </w:rPr>
                    <m:t>∙</m:t>
                  </w:ins>
                </m:r>
                <m:sSub>
                  <m:sSubPr>
                    <m:ctrlPr>
                      <w:ins w:id="1679" w:author="李奕霖" w:date="2019-01-11T00:13:00Z">
                        <w:rPr>
                          <w:rFonts w:ascii="Cambria Math" w:eastAsia="宋体" w:hAnsi="Cambria Math" w:cs="Times New Roman"/>
                          <w:i/>
                          <w:highlight w:val="green"/>
                          <w:rPrChange w:id="1680" w:author="李奕霖" w:date="2019-01-11T00:13:00Z">
                            <w:rPr>
                              <w:rFonts w:ascii="Cambria Math" w:eastAsia="宋体" w:hAnsi="Cambria Math" w:cs="Times New Roman"/>
                              <w:i/>
                              <w:highlight w:val="green"/>
                            </w:rPr>
                          </w:rPrChange>
                        </w:rPr>
                      </w:ins>
                    </m:ctrlPr>
                  </m:sSubPr>
                  <m:e>
                    <m:r>
                      <w:ins w:id="1681" w:author="李奕霖" w:date="2019-01-11T00:13:00Z">
                        <w:rPr>
                          <w:rFonts w:ascii="Cambria Math" w:eastAsia="宋体" w:hAnsi="Cambria Math" w:cs="Times New Roman"/>
                          <w:highlight w:val="green"/>
                          <w:rPrChange w:id="1682" w:author="李奕霖" w:date="2019-01-11T00:13:00Z">
                            <w:rPr>
                              <w:rFonts w:ascii="Cambria Math" w:eastAsia="宋体" w:hAnsi="Cambria Math" w:cs="Times New Roman"/>
                              <w:highlight w:val="green"/>
                            </w:rPr>
                          </w:rPrChange>
                        </w:rPr>
                        <m:t>E</m:t>
                      </w:ins>
                    </m:r>
                  </m:e>
                  <m:sub>
                    <m:r>
                      <w:ins w:id="1683" w:author="李奕霖" w:date="2019-01-11T00:13:00Z">
                        <w:rPr>
                          <w:rFonts w:ascii="Cambria Math" w:eastAsia="宋体" w:hAnsi="Cambria Math" w:cs="Times New Roman"/>
                          <w:highlight w:val="green"/>
                          <w:rPrChange w:id="1684" w:author="李奕霖" w:date="2019-01-11T00:13:00Z">
                            <w:rPr>
                              <w:rFonts w:ascii="Cambria Math" w:eastAsia="宋体" w:hAnsi="Cambria Math" w:cs="Times New Roman"/>
                              <w:highlight w:val="green"/>
                            </w:rPr>
                          </w:rPrChange>
                        </w:rPr>
                        <m:t>3</m:t>
                      </w:ins>
                    </m:r>
                  </m:sub>
                </m:sSub>
              </m:e>
            </m:d>
          </m:e>
        </m:func>
        <m:r>
          <w:ins w:id="1685" w:author="李奕霖" w:date="2019-01-11T00:13:00Z">
            <w:rPr>
              <w:rFonts w:ascii="Cambria Math" w:eastAsia="宋体" w:hAnsi="Cambria Math" w:cs="Times New Roman"/>
              <w:highlight w:val="green"/>
              <w:rPrChange w:id="1686" w:author="李奕霖" w:date="2019-01-11T00:13:00Z">
                <w:rPr>
                  <w:rFonts w:ascii="Cambria Math" w:eastAsia="宋体" w:hAnsi="Cambria Math" w:cs="Times New Roman"/>
                  <w:highlight w:val="green"/>
                </w:rPr>
              </w:rPrChange>
            </w:rPr>
            <m:t>]</m:t>
          </w:ins>
        </m:r>
        <m:nary>
          <m:naryPr>
            <m:chr m:val="∑"/>
            <m:limLoc m:val="undOvr"/>
            <m:ctrlPr>
              <w:ins w:id="1687" w:author="Windows User" w:date="2019-01-06T22:28:00Z">
                <w:del w:id="1688" w:author="李奕霖" w:date="2019-01-11T00:13:00Z">
                  <w:rPr>
                    <w:rFonts w:ascii="Cambria Math" w:eastAsia="宋体" w:hAnsi="Cambria Math" w:cs="Times New Roman"/>
                    <w:i/>
                    <w:highlight w:val="yellow"/>
                  </w:rPr>
                </w:del>
              </w:ins>
            </m:ctrlPr>
          </m:naryPr>
          <m:sub>
            <m:r>
              <w:ins w:id="1689" w:author="Windows User" w:date="2019-01-06T22:28:00Z">
                <w:del w:id="1690" w:author="李奕霖" w:date="2019-01-11T00:13:00Z">
                  <w:rPr>
                    <w:rFonts w:ascii="Cambria Math" w:eastAsia="宋体" w:hAnsi="Cambria Math"/>
                    <w:highlight w:val="yellow"/>
                    <w:rPrChange w:id="1691" w:author="Yiting Guo" w:date="2019-01-10T20:25:00Z">
                      <w:rPr>
                        <w:rFonts w:ascii="Cambria Math" w:eastAsia="宋体" w:hAnsi="Cambria Math"/>
                      </w:rPr>
                    </w:rPrChange>
                  </w:rPr>
                  <m:t>j=1</m:t>
                </w:del>
              </w:ins>
            </m:r>
          </m:sub>
          <m:sup>
            <m:r>
              <w:ins w:id="1692" w:author="Windows User" w:date="2019-01-06T22:28:00Z">
                <w:del w:id="1693" w:author="李奕霖" w:date="2019-01-11T00:13:00Z">
                  <w:rPr>
                    <w:rFonts w:ascii="Cambria Math" w:eastAsia="宋体" w:hAnsi="Cambria Math"/>
                    <w:highlight w:val="yellow"/>
                    <w:rPrChange w:id="1694" w:author="Yiting Guo" w:date="2019-01-10T20:25:00Z">
                      <w:rPr>
                        <w:rFonts w:ascii="Cambria Math" w:eastAsia="宋体" w:hAnsi="Cambria Math"/>
                      </w:rPr>
                    </w:rPrChange>
                  </w:rPr>
                  <m:t>L</m:t>
                </w:del>
              </w:ins>
            </m:r>
          </m:sup>
          <m:e>
            <m:r>
              <w:ins w:id="1695" w:author="Windows User" w:date="2019-01-06T22:28:00Z">
                <w:del w:id="1696" w:author="李奕霖" w:date="2019-01-11T00:13:00Z">
                  <w:rPr>
                    <w:rFonts w:ascii="Cambria Math" w:eastAsia="宋体" w:hAnsi="Cambria Math"/>
                    <w:highlight w:val="yellow"/>
                    <w:rPrChange w:id="1697" w:author="Yiting Guo" w:date="2019-01-10T20:25:00Z">
                      <w:rPr>
                        <w:rFonts w:ascii="Cambria Math" w:eastAsia="宋体" w:hAnsi="Cambria Math"/>
                      </w:rPr>
                    </w:rPrChange>
                  </w:rPr>
                  <m:t>w(j, L)*</m:t>
                </w:del>
              </w:ins>
            </m:r>
            <m:sSub>
              <m:sSubPr>
                <m:ctrlPr>
                  <w:ins w:id="1698" w:author="Windows User" w:date="2019-01-06T22:28:00Z">
                    <w:del w:id="1699" w:author="李奕霖" w:date="2019-01-11T00:13:00Z">
                      <w:rPr>
                        <w:rFonts w:ascii="Cambria Math" w:eastAsia="宋体" w:hAnsi="Cambria Math" w:cs="Times New Roman"/>
                        <w:i/>
                        <w:highlight w:val="yellow"/>
                      </w:rPr>
                    </w:del>
                  </w:ins>
                </m:ctrlPr>
              </m:sSubPr>
              <m:e>
                <m:r>
                  <w:ins w:id="1700" w:author="Windows User" w:date="2019-01-06T22:28:00Z">
                    <w:del w:id="1701" w:author="李奕霖" w:date="2019-01-11T00:13:00Z">
                      <w:rPr>
                        <w:rFonts w:ascii="Cambria Math" w:eastAsia="宋体" w:hAnsi="Cambria Math"/>
                        <w:highlight w:val="yellow"/>
                        <w:rPrChange w:id="1702" w:author="Yiting Guo" w:date="2019-01-10T20:25:00Z">
                          <w:rPr>
                            <w:rFonts w:ascii="Cambria Math" w:eastAsia="宋体" w:hAnsi="Cambria Math"/>
                          </w:rPr>
                        </w:rPrChange>
                      </w:rPr>
                      <m:t>p</m:t>
                    </w:del>
                  </w:ins>
                </m:r>
              </m:e>
              <m:sub>
                <m:r>
                  <w:ins w:id="1703" w:author="Windows User" w:date="2019-01-06T22:28:00Z">
                    <w:del w:id="1704" w:author="李奕霖" w:date="2019-01-11T00:13:00Z">
                      <w:rPr>
                        <w:rFonts w:ascii="Cambria Math" w:eastAsia="宋体" w:hAnsi="Cambria Math"/>
                        <w:highlight w:val="yellow"/>
                        <w:rPrChange w:id="1705" w:author="Yiting Guo" w:date="2019-01-10T20:25:00Z">
                          <w:rPr>
                            <w:rFonts w:ascii="Cambria Math" w:eastAsia="宋体" w:hAnsi="Cambria Math"/>
                          </w:rPr>
                        </w:rPrChange>
                      </w:rPr>
                      <m:t>j</m:t>
                    </w:del>
                  </w:ins>
                </m:r>
              </m:sub>
            </m:sSub>
          </m:e>
        </m:nary>
      </m:oMath>
      <w:ins w:id="1706" w:author="Windows User" w:date="2019-01-06T22:28:00Z">
        <w:r w:rsidR="007D4EC1" w:rsidRPr="00FA06ED">
          <w:t>.</w:t>
        </w:r>
      </w:ins>
      <w:ins w:id="1707" w:author="Windows User" w:date="2019-01-06T23:26:00Z">
        <w:r w:rsidR="00832DBD" w:rsidRPr="007720FE">
          <w:t xml:space="preserve"> </w:t>
        </w:r>
      </w:ins>
      <w:del w:id="1708" w:author="Windows User" w:date="2019-01-06T22:16:00Z">
        <w:r w:rsidRPr="007720FE" w:rsidDel="00013AFD">
          <w:rPr>
            <w:rFonts w:eastAsia="宋体" w:cs="Times New Roman"/>
          </w:rPr>
          <w:delText>,</w:delText>
        </w:r>
      </w:del>
      <w:ins w:id="1709" w:author="De Liu" w:date="2019-01-03T15:48:00Z">
        <w:del w:id="1710" w:author="Windows User" w:date="2019-01-06T22:17:00Z">
          <w:r w:rsidR="0001033D" w:rsidRPr="007720FE" w:rsidDel="00013AFD">
            <w:rPr>
              <w:rFonts w:eastAsia="宋体" w:cs="Times New Roman"/>
            </w:rPr>
            <w:delText xml:space="preserve"> among which</w:delText>
          </w:r>
        </w:del>
      </w:ins>
      <w:del w:id="1711" w:author="Windows User" w:date="2019-01-06T22:17:00Z">
        <w:r w:rsidRPr="007720FE" w:rsidDel="00013AFD">
          <w:rPr>
            <w:rFonts w:eastAsia="宋体" w:cs="Times New Roman"/>
          </w:rPr>
          <w:delText xml:space="preserve"> half of them are high-quality calls and the other</w:delText>
        </w:r>
      </w:del>
      <w:ins w:id="1712" w:author="De Liu" w:date="2019-01-03T15:48:00Z">
        <w:del w:id="1713" w:author="Windows User" w:date="2019-01-06T22:17:00Z">
          <w:r w:rsidR="0001033D" w:rsidRPr="007720FE" w:rsidDel="00013AFD">
            <w:rPr>
              <w:rFonts w:eastAsia="宋体" w:cs="Times New Roman"/>
            </w:rPr>
            <w:delText xml:space="preserve"> half</w:delText>
          </w:r>
        </w:del>
      </w:ins>
      <w:del w:id="1714" w:author="Windows User" w:date="2019-01-06T22:17:00Z">
        <w:r w:rsidRPr="007720FE" w:rsidDel="00013AFD">
          <w:rPr>
            <w:rFonts w:eastAsia="宋体" w:cs="Times New Roman"/>
          </w:rPr>
          <w:delText xml:space="preserve">s are low-quality ones. </w:delText>
        </w:r>
      </w:del>
      <w:r w:rsidRPr="007720FE">
        <w:rPr>
          <w:rFonts w:eastAsia="宋体" w:cs="Times New Roman"/>
        </w:rPr>
        <w:t>The testing data consist</w:t>
      </w:r>
      <w:del w:id="1715" w:author="Windows User" w:date="2019-01-08T09:29:00Z">
        <w:r w:rsidRPr="007720FE" w:rsidDel="00A04A8D">
          <w:rPr>
            <w:rFonts w:eastAsia="宋体" w:cs="Times New Roman"/>
          </w:rPr>
          <w:delText>s</w:delText>
        </w:r>
      </w:del>
      <w:r w:rsidRPr="007720FE">
        <w:rPr>
          <w:rFonts w:eastAsia="宋体" w:cs="Times New Roman"/>
        </w:rPr>
        <w:t xml:space="preserve"> of 2</w:t>
      </w:r>
      <w:ins w:id="1716" w:author="Windows User" w:date="2019-01-06T22:20:00Z">
        <w:r w:rsidR="00F63F64" w:rsidRPr="007720FE">
          <w:rPr>
            <w:rFonts w:eastAsia="宋体" w:cs="Times New Roman"/>
          </w:rPr>
          <w:t>,</w:t>
        </w:r>
      </w:ins>
      <w:r w:rsidRPr="007720FE">
        <w:rPr>
          <w:rFonts w:eastAsia="宋体" w:cs="Times New Roman"/>
        </w:rPr>
        <w:t xml:space="preserve">704 </w:t>
      </w:r>
      <w:ins w:id="1717" w:author="De Liu" w:date="2019-01-03T16:10:00Z">
        <w:del w:id="1718" w:author="Windows User" w:date="2019-01-06T22:20:00Z">
          <w:r w:rsidR="00893E10" w:rsidRPr="007720FE" w:rsidDel="00F63F64">
            <w:rPr>
              <w:rFonts w:eastAsia="宋体" w:cs="Times New Roman"/>
            </w:rPr>
            <w:delText xml:space="preserve">out-of-time </w:delText>
          </w:r>
        </w:del>
      </w:ins>
      <w:del w:id="1719" w:author="Windows User" w:date="2019-01-06T22:20:00Z">
        <w:r w:rsidRPr="007720FE" w:rsidDel="00F63F64">
          <w:rPr>
            <w:rFonts w:eastAsia="宋体" w:cs="Times New Roman"/>
          </w:rPr>
          <w:delText xml:space="preserve">service </w:delText>
        </w:r>
      </w:del>
      <w:del w:id="1720" w:author="De Liu" w:date="2019-01-03T16:10:00Z">
        <w:r w:rsidRPr="007720FE" w:rsidDel="00893E10">
          <w:rPr>
            <w:rFonts w:eastAsia="宋体" w:cs="Times New Roman"/>
          </w:rPr>
          <w:delText xml:space="preserve">phone </w:delText>
        </w:r>
      </w:del>
      <w:r w:rsidRPr="007720FE">
        <w:rPr>
          <w:rFonts w:eastAsia="宋体" w:cs="Times New Roman"/>
        </w:rPr>
        <w:t>calls</w:t>
      </w:r>
      <w:ins w:id="1721" w:author="Windows User" w:date="2019-01-06T22:20:00Z">
        <w:r w:rsidR="00F63F64" w:rsidRPr="007720FE">
          <w:rPr>
            <w:rFonts w:eastAsia="宋体" w:cs="Times New Roman"/>
          </w:rPr>
          <w:t>,</w:t>
        </w:r>
      </w:ins>
      <w:ins w:id="1722" w:author="De Liu" w:date="2019-01-03T16:11:00Z">
        <w:r w:rsidR="00893E10" w:rsidRPr="007720FE">
          <w:rPr>
            <w:rFonts w:eastAsia="宋体" w:cs="Times New Roman"/>
          </w:rPr>
          <w:t xml:space="preserve"> </w:t>
        </w:r>
        <w:del w:id="1723" w:author="Windows User" w:date="2019-01-06T22:20:00Z">
          <w:r w:rsidR="00893E10" w:rsidRPr="007720FE" w:rsidDel="00F63F64">
            <w:rPr>
              <w:rFonts w:eastAsia="宋体" w:cs="Times New Roman"/>
            </w:rPr>
            <w:delText xml:space="preserve">that are collected after the </w:delText>
          </w:r>
        </w:del>
      </w:ins>
      <w:ins w:id="1724" w:author="Windows User" w:date="2019-01-08T09:27:00Z">
        <w:r w:rsidR="00D9619F" w:rsidRPr="007720FE">
          <w:rPr>
            <w:rFonts w:eastAsia="宋体" w:cs="Times New Roman"/>
          </w:rPr>
          <w:t xml:space="preserve">which </w:t>
        </w:r>
      </w:ins>
      <w:ins w:id="1725" w:author="Windows User" w:date="2019-01-06T22:20:00Z">
        <w:r w:rsidR="00F63F64" w:rsidRPr="007720FE">
          <w:rPr>
            <w:rFonts w:eastAsia="宋体" w:cs="Times New Roman"/>
          </w:rPr>
          <w:t xml:space="preserve">happened during </w:t>
        </w:r>
      </w:ins>
      <w:r w:rsidR="005C13B0" w:rsidRPr="00C40451">
        <w:rPr>
          <w:rFonts w:eastAsia="宋体" w:cs="Times New Roman"/>
          <w:rPrChange w:id="1726" w:author="Yiting Guo" w:date="2019-01-10T20:25:00Z">
            <w:rPr>
              <w:rFonts w:eastAsia="宋体" w:cs="Times New Roman"/>
              <w:highlight w:val="yellow"/>
            </w:rPr>
          </w:rPrChange>
        </w:rPr>
        <w:t>one week</w:t>
      </w:r>
      <w:r w:rsidR="005C13B0">
        <w:rPr>
          <w:rFonts w:eastAsia="宋体" w:cs="Times New Roman"/>
        </w:rPr>
        <w:t xml:space="preserve"> </w:t>
      </w:r>
      <w:ins w:id="1727" w:author="Windows User" w:date="2019-01-06T22:20:00Z">
        <w:r w:rsidR="00F63F64" w:rsidRPr="00FA06ED">
          <w:rPr>
            <w:rFonts w:eastAsia="宋体" w:cs="Times New Roman"/>
          </w:rPr>
          <w:t>after</w:t>
        </w:r>
      </w:ins>
      <w:ins w:id="1728" w:author="Windows User" w:date="2019-01-06T22:21:00Z">
        <w:r w:rsidR="00F63F64" w:rsidRPr="007720FE">
          <w:rPr>
            <w:rFonts w:eastAsia="宋体" w:cs="Times New Roman"/>
          </w:rPr>
          <w:t xml:space="preserve"> the</w:t>
        </w:r>
      </w:ins>
      <w:ins w:id="1729" w:author="Windows User" w:date="2019-01-06T22:20:00Z">
        <w:r w:rsidR="00F63F64" w:rsidRPr="007720FE">
          <w:rPr>
            <w:rFonts w:eastAsia="宋体" w:cs="Times New Roman"/>
          </w:rPr>
          <w:t xml:space="preserve"> </w:t>
        </w:r>
      </w:ins>
      <w:ins w:id="1730" w:author="Windows User" w:date="2019-01-06T22:21:00Z">
        <w:r w:rsidR="00F63F64" w:rsidRPr="007720FE">
          <w:rPr>
            <w:rFonts w:eastAsia="宋体" w:cs="Times New Roman"/>
          </w:rPr>
          <w:t>syste</w:t>
        </w:r>
        <w:r w:rsidR="00F63F64" w:rsidRPr="000A418D">
          <w:rPr>
            <w:rFonts w:eastAsia="宋体" w:cs="Times New Roman"/>
          </w:rPr>
          <w:t>m</w:t>
        </w:r>
        <w:r w:rsidR="00F63F64" w:rsidRPr="00013AFD">
          <w:rPr>
            <w:rFonts w:eastAsia="宋体" w:cs="Times New Roman"/>
          </w:rPr>
          <w:t xml:space="preserve"> </w:t>
        </w:r>
      </w:ins>
      <w:ins w:id="1731" w:author="De Liu" w:date="2019-01-03T16:11:00Z">
        <w:r w:rsidR="00893E10" w:rsidRPr="00013AFD">
          <w:rPr>
            <w:rFonts w:eastAsia="宋体" w:cs="Times New Roman"/>
          </w:rPr>
          <w:t>implementation</w:t>
        </w:r>
      </w:ins>
      <w:ins w:id="1732" w:author="Yiting Guo" w:date="2019-01-10T20:26:00Z">
        <w:r w:rsidR="00C40451">
          <w:rPr>
            <w:rFonts w:eastAsia="宋体" w:cs="Times New Roman" w:hint="eastAsia"/>
          </w:rPr>
          <w:t>.</w:t>
        </w:r>
        <w:r w:rsidR="00C40451">
          <w:rPr>
            <w:rFonts w:eastAsia="宋体" w:cs="Times New Roman"/>
          </w:rPr>
          <w:t xml:space="preserve"> </w:t>
        </w:r>
      </w:ins>
      <w:ins w:id="1733" w:author="Yiting Guo" w:date="2019-01-10T20:28:00Z">
        <w:r w:rsidR="00C40451">
          <w:rPr>
            <w:rFonts w:eastAsia="宋体" w:cs="Times New Roman"/>
          </w:rPr>
          <w:t xml:space="preserve">As </w:t>
        </w:r>
      </w:ins>
      <w:ins w:id="1734" w:author="Yiting Guo" w:date="2019-01-10T20:29:00Z">
        <w:r w:rsidR="00C40451">
          <w:rPr>
            <w:rFonts w:eastAsia="宋体" w:cs="Times New Roman"/>
          </w:rPr>
          <w:t>mentioned ea</w:t>
        </w:r>
      </w:ins>
      <w:ins w:id="1735" w:author="Yiting Guo" w:date="2019-01-10T20:31:00Z">
        <w:r w:rsidR="00F60B33">
          <w:rPr>
            <w:rFonts w:eastAsia="宋体" w:cs="Times New Roman"/>
          </w:rPr>
          <w:t>r</w:t>
        </w:r>
      </w:ins>
      <w:ins w:id="1736" w:author="Yiting Guo" w:date="2019-01-10T20:29:00Z">
        <w:r w:rsidR="00C40451">
          <w:rPr>
            <w:rFonts w:eastAsia="宋体" w:cs="Times New Roman"/>
          </w:rPr>
          <w:t>lier, t</w:t>
        </w:r>
      </w:ins>
      <w:ins w:id="1737" w:author="Yiting Guo" w:date="2019-01-10T20:26:00Z">
        <w:r w:rsidR="00C40451">
          <w:rPr>
            <w:rFonts w:eastAsia="宋体" w:cs="Times New Roman"/>
          </w:rPr>
          <w:t xml:space="preserve">he </w:t>
        </w:r>
      </w:ins>
      <w:ins w:id="1738" w:author="Yiting Guo" w:date="2019-01-10T20:28:00Z">
        <w:r w:rsidR="00C40451">
          <w:rPr>
            <w:rFonts w:eastAsia="宋体" w:cs="Times New Roman" w:hint="eastAsia"/>
          </w:rPr>
          <w:t>compan</w:t>
        </w:r>
        <w:r w:rsidR="00C40451">
          <w:rPr>
            <w:rFonts w:eastAsia="宋体" w:cs="Times New Roman"/>
          </w:rPr>
          <w:t xml:space="preserve">y evaluate 2 percent </w:t>
        </w:r>
      </w:ins>
      <w:ins w:id="1739" w:author="Yiting Guo" w:date="2019-01-10T20:29:00Z">
        <w:r w:rsidR="00C40451">
          <w:rPr>
            <w:rFonts w:eastAsia="宋体" w:cs="Times New Roman"/>
          </w:rPr>
          <w:t xml:space="preserve">(about </w:t>
        </w:r>
      </w:ins>
      <w:ins w:id="1740" w:author="Yiting Guo" w:date="2019-01-10T20:30:00Z">
        <w:r w:rsidR="00DE1639">
          <w:rPr>
            <w:rFonts w:eastAsia="宋体" w:cs="Times New Roman"/>
          </w:rPr>
          <w:t>4</w:t>
        </w:r>
      </w:ins>
      <w:ins w:id="1741" w:author="Yiting Guo" w:date="2019-01-10T20:29:00Z">
        <w:r w:rsidR="00C40451">
          <w:rPr>
            <w:rFonts w:eastAsia="宋体" w:cs="Times New Roman"/>
          </w:rPr>
          <w:t xml:space="preserve">00 calls) </w:t>
        </w:r>
      </w:ins>
      <w:ins w:id="1742" w:author="Yiting Guo" w:date="2019-01-10T20:28:00Z">
        <w:r w:rsidR="00C40451">
          <w:rPr>
            <w:rFonts w:eastAsia="宋体" w:cs="Times New Roman"/>
          </w:rPr>
          <w:t xml:space="preserve">of all the calls each day. </w:t>
        </w:r>
      </w:ins>
      <w:ins w:id="1743" w:author="Yiting Guo" w:date="2019-01-10T20:29:00Z">
        <w:r w:rsidR="00C40451">
          <w:rPr>
            <w:rFonts w:eastAsia="宋体" w:cs="Times New Roman"/>
          </w:rPr>
          <w:t>A</w:t>
        </w:r>
      </w:ins>
      <w:ins w:id="1744" w:author="Yiting Guo" w:date="2019-01-10T20:30:00Z">
        <w:r w:rsidR="00C40451">
          <w:rPr>
            <w:rFonts w:eastAsia="宋体" w:cs="Times New Roman"/>
          </w:rPr>
          <w:t xml:space="preserve">ll the calls in our test set </w:t>
        </w:r>
      </w:ins>
      <w:ins w:id="1745" w:author="De Liu" w:date="2019-01-03T16:11:00Z">
        <w:del w:id="1746" w:author="Yiting Guo" w:date="2019-01-10T20:29:00Z">
          <w:r w:rsidR="00893E10" w:rsidRPr="00013AFD" w:rsidDel="00C40451">
            <w:rPr>
              <w:rFonts w:eastAsia="宋体" w:cs="Times New Roman"/>
            </w:rPr>
            <w:delText xml:space="preserve"> </w:delText>
          </w:r>
        </w:del>
      </w:ins>
      <w:ins w:id="1747" w:author="Windows User" w:date="2019-01-06T22:21:00Z">
        <w:del w:id="1748" w:author="Yiting Guo" w:date="2019-01-10T20:29:00Z">
          <w:r w:rsidR="00F63F64" w:rsidDel="00C40451">
            <w:rPr>
              <w:rFonts w:eastAsia="宋体" w:cs="Times New Roman"/>
            </w:rPr>
            <w:delText xml:space="preserve">and that </w:delText>
          </w:r>
        </w:del>
      </w:ins>
      <w:ins w:id="1749" w:author="Windows User" w:date="2019-01-08T09:32:00Z">
        <w:r w:rsidR="00304618">
          <w:rPr>
            <w:rFonts w:eastAsia="宋体" w:cs="Times New Roman" w:hint="eastAsia"/>
          </w:rPr>
          <w:t>had</w:t>
        </w:r>
      </w:ins>
      <w:ins w:id="1750" w:author="Windows User" w:date="2019-01-06T22:21:00Z">
        <w:r w:rsidR="00F63F64">
          <w:rPr>
            <w:rFonts w:eastAsia="宋体" w:cs="Times New Roman"/>
          </w:rPr>
          <w:t xml:space="preserve"> </w:t>
        </w:r>
      </w:ins>
      <w:ins w:id="1751" w:author="Windows User" w:date="2019-01-08T09:28:00Z">
        <w:r w:rsidR="00D9619F">
          <w:rPr>
            <w:rFonts w:eastAsia="宋体" w:cs="Times New Roman" w:hint="eastAsia"/>
          </w:rPr>
          <w:t xml:space="preserve">been inspected by the QA </w:t>
        </w:r>
        <w:del w:id="1752" w:author="Yiting Guo" w:date="2019-01-10T20:30:00Z">
          <w:r w:rsidR="00D9619F" w:rsidDel="00C40451">
            <w:rPr>
              <w:rFonts w:eastAsia="宋体" w:cs="Times New Roman" w:hint="eastAsia"/>
            </w:rPr>
            <w:delText>team</w:delText>
          </w:r>
        </w:del>
      </w:ins>
      <w:ins w:id="1753" w:author="Yiting Guo" w:date="2019-01-10T20:30:00Z">
        <w:r w:rsidR="00C40451" w:rsidRPr="00C40451">
          <w:rPr>
            <w:rFonts w:eastAsia="宋体" w:cs="Times New Roman"/>
          </w:rPr>
          <w:t>specialists</w:t>
        </w:r>
      </w:ins>
      <w:ins w:id="1754" w:author="Windows User" w:date="2019-01-08T09:28:00Z">
        <w:r w:rsidR="00D9619F">
          <w:rPr>
            <w:rFonts w:eastAsia="宋体" w:cs="Times New Roman" w:hint="eastAsia"/>
          </w:rPr>
          <w:t xml:space="preserve"> and </w:t>
        </w:r>
      </w:ins>
      <w:ins w:id="1755" w:author="Windows User" w:date="2019-01-08T09:32:00Z">
        <w:r w:rsidR="00304618">
          <w:rPr>
            <w:rFonts w:eastAsia="宋体" w:cs="Times New Roman" w:hint="eastAsia"/>
          </w:rPr>
          <w:t xml:space="preserve">through </w:t>
        </w:r>
      </w:ins>
      <w:ins w:id="1756" w:author="Windows User" w:date="2019-01-08T09:28:00Z">
        <w:r w:rsidR="00D9619F">
          <w:rPr>
            <w:rFonts w:eastAsia="宋体" w:cs="Times New Roman" w:hint="eastAsia"/>
          </w:rPr>
          <w:t xml:space="preserve">customer surveys (thus having </w:t>
        </w:r>
        <w:r w:rsidR="00D9619F">
          <w:rPr>
            <w:rFonts w:eastAsia="宋体" w:cs="Times New Roman"/>
          </w:rPr>
          <w:t>information</w:t>
        </w:r>
        <w:r w:rsidR="00D9619F">
          <w:rPr>
            <w:rFonts w:eastAsia="宋体" w:cs="Times New Roman" w:hint="eastAsia"/>
          </w:rPr>
          <w:t xml:space="preserve"> for the needed SERVQUAL items </w:t>
        </w:r>
      </w:ins>
      <w:ins w:id="1757" w:author="Windows User" w:date="2019-01-06T22:24:00Z">
        <w:r w:rsidR="00F63F64">
          <w:rPr>
            <w:rFonts w:eastAsia="宋体" w:cs="Times New Roman"/>
          </w:rPr>
          <w:t>as shown in Figure 3</w:t>
        </w:r>
      </w:ins>
      <w:ins w:id="1758" w:author="Windows User" w:date="2019-01-08T09:29:00Z">
        <w:r w:rsidR="00D9619F">
          <w:rPr>
            <w:rFonts w:eastAsia="宋体" w:cs="Times New Roman" w:hint="eastAsia"/>
          </w:rPr>
          <w:t>)</w:t>
        </w:r>
      </w:ins>
      <w:ins w:id="1759" w:author="De Liu" w:date="2019-01-03T16:11:00Z">
        <w:del w:id="1760" w:author="Windows User" w:date="2019-01-06T22:21:00Z">
          <w:r w:rsidR="00893E10" w:rsidRPr="00013AFD" w:rsidDel="00F63F64">
            <w:rPr>
              <w:rFonts w:eastAsia="宋体" w:cs="Times New Roman"/>
            </w:rPr>
            <w:delText>of the system</w:delText>
          </w:r>
        </w:del>
      </w:ins>
      <w:del w:id="1761" w:author="De Liu" w:date="2019-01-03T16:11:00Z">
        <w:r w:rsidRPr="00013AFD" w:rsidDel="00893E10">
          <w:rPr>
            <w:rFonts w:eastAsia="宋体" w:cs="Times New Roman"/>
          </w:rPr>
          <w:delText xml:space="preserve">, </w:delText>
        </w:r>
      </w:del>
      <w:ins w:id="1762" w:author="De Liu" w:date="2019-01-03T16:11:00Z">
        <w:r w:rsidR="00893E10" w:rsidRPr="00013AFD">
          <w:rPr>
            <w:rFonts w:eastAsia="宋体" w:cs="Times New Roman"/>
          </w:rPr>
          <w:t xml:space="preserve">. </w:t>
        </w:r>
      </w:ins>
      <w:ins w:id="1763" w:author="Windows User" w:date="2019-01-08T15:35:00Z">
        <w:r w:rsidR="00F06029">
          <w:rPr>
            <w:rFonts w:eastAsia="宋体" w:cs="Times New Roman" w:hint="eastAsia"/>
          </w:rPr>
          <w:t xml:space="preserve">Section 5 </w:t>
        </w:r>
      </w:ins>
      <w:ins w:id="1764" w:author="Windows User" w:date="2019-01-06T22:28:00Z">
        <w:r w:rsidR="007D4EC1">
          <w:rPr>
            <w:rFonts w:eastAsia="宋体" w:cs="Times New Roman"/>
          </w:rPr>
          <w:t xml:space="preserve">presents the </w:t>
        </w:r>
      </w:ins>
      <w:ins w:id="1765" w:author="Yiting Guo" w:date="2019-01-10T20:31:00Z">
        <w:r w:rsidR="00CC1A8F">
          <w:rPr>
            <w:rFonts w:eastAsia="宋体" w:cs="Times New Roman"/>
          </w:rPr>
          <w:t xml:space="preserve">model evaluation </w:t>
        </w:r>
      </w:ins>
      <w:del w:id="1766" w:author="De Liu" w:date="2019-01-03T16:11:00Z">
        <w:r w:rsidRPr="00013AFD" w:rsidDel="00893E10">
          <w:rPr>
            <w:rFonts w:eastAsia="宋体" w:cs="Times New Roman"/>
          </w:rPr>
          <w:delText xml:space="preserve">among </w:delText>
        </w:r>
      </w:del>
      <w:ins w:id="1767" w:author="De Liu" w:date="2019-01-03T16:11:00Z">
        <w:del w:id="1768" w:author="Windows User" w:date="2019-01-06T22:24:00Z">
          <w:r w:rsidR="00893E10" w:rsidRPr="00013AFD" w:rsidDel="00F63F64">
            <w:rPr>
              <w:rFonts w:eastAsia="宋体" w:cs="Times New Roman"/>
            </w:rPr>
            <w:delText>Among</w:delText>
          </w:r>
        </w:del>
        <w:del w:id="1769" w:author="Windows User" w:date="2019-01-06T22:28:00Z">
          <w:r w:rsidR="00893E10" w:rsidRPr="00013AFD" w:rsidDel="007D4EC1">
            <w:rPr>
              <w:rFonts w:eastAsia="宋体" w:cs="Times New Roman"/>
            </w:rPr>
            <w:delText xml:space="preserve"> the test set, </w:delText>
          </w:r>
        </w:del>
      </w:ins>
      <w:del w:id="1770" w:author="Windows User" w:date="2019-01-06T22:28:00Z">
        <w:r w:rsidRPr="00013AFD" w:rsidDel="007D4EC1">
          <w:rPr>
            <w:rFonts w:eastAsia="宋体" w:cs="Times New Roman"/>
          </w:rPr>
          <w:delText xml:space="preserve">which </w:delText>
        </w:r>
      </w:del>
      <w:del w:id="1771" w:author="Windows User" w:date="2019-01-06T22:25:00Z">
        <w:r w:rsidRPr="00013AFD" w:rsidDel="00F63F64">
          <w:rPr>
            <w:rFonts w:eastAsia="宋体" w:cs="Times New Roman"/>
          </w:rPr>
          <w:delText xml:space="preserve">807 calls are of low quality and </w:delText>
        </w:r>
      </w:del>
      <w:del w:id="1772" w:author="Windows User" w:date="2019-01-06T22:28:00Z">
        <w:r w:rsidRPr="00013AFD" w:rsidDel="007D4EC1">
          <w:rPr>
            <w:rFonts w:eastAsia="宋体" w:cs="Times New Roman"/>
          </w:rPr>
          <w:delText xml:space="preserve">1897 </w:delText>
        </w:r>
      </w:del>
      <w:ins w:id="1773" w:author="Windows User" w:date="2019-01-06T22:28:00Z">
        <w:r w:rsidR="007D4EC1">
          <w:rPr>
            <w:rFonts w:eastAsia="宋体" w:cs="Times New Roman"/>
          </w:rPr>
          <w:t>results.</w:t>
        </w:r>
      </w:ins>
      <w:ins w:id="1774" w:author="Windows User" w:date="2019-01-06T22:25:00Z">
        <w:r w:rsidR="00F63F64">
          <w:rPr>
            <w:rFonts w:eastAsia="宋体" w:cs="Times New Roman"/>
          </w:rPr>
          <w:t xml:space="preserve"> </w:t>
        </w:r>
      </w:ins>
    </w:p>
    <w:p w14:paraId="30F0E9B4" w14:textId="30B0696B" w:rsidR="00E2188D" w:rsidRPr="006500CD" w:rsidDel="001C1564" w:rsidRDefault="002F7AA2">
      <w:pPr>
        <w:pStyle w:val="a5"/>
        <w:ind w:firstLine="442"/>
        <w:rPr>
          <w:del w:id="1775" w:author="Windows User" w:date="2019-01-06T22:31:00Z"/>
          <w:rFonts w:eastAsia="宋体" w:cs="Times New Roman"/>
          <w:b/>
          <w:rPrChange w:id="1776" w:author="Windows User" w:date="2019-01-08T09:47:00Z">
            <w:rPr>
              <w:del w:id="1777" w:author="Windows User" w:date="2019-01-06T22:31:00Z"/>
              <w:rFonts w:eastAsia="宋体" w:cs="Times New Roman"/>
            </w:rPr>
          </w:rPrChange>
        </w:rPr>
        <w:pPrChange w:id="1778" w:author="Windows User" w:date="2019-01-08T09:45:00Z">
          <w:pPr>
            <w:pStyle w:val="a5"/>
            <w:ind w:firstLineChars="0" w:firstLine="0"/>
          </w:pPr>
        </w:pPrChange>
      </w:pPr>
      <w:ins w:id="1779" w:author="Windows User" w:date="2019-01-08T09:45:00Z">
        <w:r w:rsidRPr="006500CD">
          <w:rPr>
            <w:rFonts w:eastAsia="宋体" w:cs="Times New Roman"/>
            <w:b/>
            <w:rPrChange w:id="1780" w:author="Windows User" w:date="2019-01-08T09:47:00Z">
              <w:rPr>
                <w:rFonts w:eastAsia="宋体" w:cs="Times New Roman"/>
                <w:highlight w:val="yellow"/>
              </w:rPr>
            </w:rPrChange>
          </w:rPr>
          <w:t xml:space="preserve">4.3 </w:t>
        </w:r>
      </w:ins>
      <w:del w:id="1781" w:author="Windows User" w:date="2019-01-06T22:25:00Z">
        <w:r w:rsidR="00032797" w:rsidRPr="006500CD" w:rsidDel="00F63F64">
          <w:rPr>
            <w:rFonts w:eastAsia="宋体" w:cs="Times New Roman"/>
            <w:b/>
            <w:rPrChange w:id="1782" w:author="Windows User" w:date="2019-01-08T09:47:00Z">
              <w:rPr>
                <w:rFonts w:eastAsia="宋体" w:cs="Times New Roman"/>
              </w:rPr>
            </w:rPrChange>
          </w:rPr>
          <w:delText xml:space="preserve">calls are of high quality. </w:delText>
        </w:r>
      </w:del>
    </w:p>
    <w:p w14:paraId="31652D6F" w14:textId="008C446D" w:rsidR="00032797" w:rsidRPr="006500CD" w:rsidDel="001C1564" w:rsidRDefault="00E2188D" w:rsidP="00E2188D">
      <w:pPr>
        <w:pStyle w:val="Paragraph"/>
        <w:rPr>
          <w:del w:id="1783" w:author="Windows User" w:date="2019-01-06T22:31:00Z"/>
          <w:b/>
          <w:rPrChange w:id="1784" w:author="Windows User" w:date="2019-01-08T09:47:00Z">
            <w:rPr>
              <w:del w:id="1785" w:author="Windows User" w:date="2019-01-06T22:31:00Z"/>
            </w:rPr>
          </w:rPrChange>
        </w:rPr>
      </w:pPr>
      <w:ins w:id="1786" w:author="De Liu" w:date="2019-01-04T15:55:00Z">
        <w:del w:id="1787" w:author="Windows User" w:date="2019-01-06T22:31:00Z">
          <w:r w:rsidRPr="006500CD" w:rsidDel="001C1564">
            <w:rPr>
              <w:b/>
              <w:rPrChange w:id="1788" w:author="Windows User" w:date="2019-01-08T09:47:00Z">
                <w:rPr/>
              </w:rPrChange>
            </w:rPr>
            <w:delText>In the process of</w:delText>
          </w:r>
        </w:del>
      </w:ins>
      <w:ins w:id="1789" w:author="De Liu" w:date="2019-01-03T16:13:00Z">
        <w:del w:id="1790" w:author="Windows User" w:date="2019-01-06T22:31:00Z">
          <w:r w:rsidRPr="006500CD" w:rsidDel="001C1564">
            <w:rPr>
              <w:b/>
              <w:rPrChange w:id="1791" w:author="Windows User" w:date="2019-01-08T09:47:00Z">
                <w:rPr/>
              </w:rPrChange>
            </w:rPr>
            <w:delText xml:space="preserve"> </w:delText>
          </w:r>
        </w:del>
      </w:ins>
      <w:ins w:id="1792" w:author="De Liu" w:date="2019-01-03T16:15:00Z">
        <w:del w:id="1793" w:author="Windows User" w:date="2019-01-06T22:31:00Z">
          <w:r w:rsidRPr="006500CD" w:rsidDel="001C1564">
            <w:rPr>
              <w:b/>
              <w:rPrChange w:id="1794" w:author="Windows User" w:date="2019-01-08T09:47:00Z">
                <w:rPr/>
              </w:rPrChange>
            </w:rPr>
            <w:delText>developing the system</w:delText>
          </w:r>
        </w:del>
      </w:ins>
      <w:ins w:id="1795" w:author="De Liu" w:date="2019-01-03T16:13:00Z">
        <w:del w:id="1796" w:author="Windows User" w:date="2019-01-06T22:31:00Z">
          <w:r w:rsidRPr="006500CD" w:rsidDel="001C1564">
            <w:rPr>
              <w:b/>
              <w:rPrChange w:id="1797" w:author="Windows User" w:date="2019-01-08T09:47:00Z">
                <w:rPr/>
              </w:rPrChange>
            </w:rPr>
            <w:delText xml:space="preserve">, we </w:delText>
          </w:r>
        </w:del>
      </w:ins>
      <w:ins w:id="1798" w:author="De Liu" w:date="2019-01-03T16:18:00Z">
        <w:del w:id="1799" w:author="Windows User" w:date="2019-01-06T22:31:00Z">
          <w:r w:rsidRPr="006500CD" w:rsidDel="001C1564">
            <w:rPr>
              <w:b/>
              <w:rPrChange w:id="1800" w:author="Windows User" w:date="2019-01-08T09:47:00Z">
                <w:rPr/>
              </w:rPrChange>
            </w:rPr>
            <w:delText>iteratively</w:delText>
          </w:r>
        </w:del>
      </w:ins>
      <w:moveToRangeStart w:id="1801" w:author="De Liu" w:date="2019-01-03T16:16:00Z" w:name="move534295518"/>
      <w:ins w:id="1802" w:author="De Liu" w:date="2019-01-03T16:16:00Z">
        <w:del w:id="1803" w:author="Windows User" w:date="2019-01-06T22:31:00Z">
          <w:r w:rsidRPr="006500CD" w:rsidDel="001C1564">
            <w:rPr>
              <w:b/>
              <w:rPrChange w:id="1804" w:author="Windows User" w:date="2019-01-08T09:47:00Z">
                <w:rPr/>
              </w:rPrChange>
            </w:rPr>
            <w:delText>In the process of implementation,</w:delText>
          </w:r>
        </w:del>
      </w:ins>
      <w:ins w:id="1805" w:author="De Liu" w:date="2019-01-03T16:17:00Z">
        <w:del w:id="1806" w:author="Windows User" w:date="2019-01-06T22:31:00Z">
          <w:r w:rsidRPr="006500CD" w:rsidDel="001C1564">
            <w:rPr>
              <w:b/>
              <w:rPrChange w:id="1807" w:author="Windows User" w:date="2019-01-08T09:47:00Z">
                <w:rPr/>
              </w:rPrChange>
            </w:rPr>
            <w:delText xml:space="preserve"> </w:delText>
          </w:r>
        </w:del>
      </w:ins>
      <w:ins w:id="1808" w:author="De Liu" w:date="2019-01-03T16:16:00Z">
        <w:del w:id="1809" w:author="Windows User" w:date="2019-01-06T22:31:00Z">
          <w:r w:rsidRPr="006500CD" w:rsidDel="001C1564">
            <w:rPr>
              <w:b/>
              <w:rPrChange w:id="1810" w:author="Windows User" w:date="2019-01-08T09:47:00Z">
                <w:rPr/>
              </w:rPrChange>
            </w:rPr>
            <w:delText xml:space="preserve"> we have refined the</w:delText>
          </w:r>
        </w:del>
      </w:ins>
      <w:ins w:id="1811" w:author="De Liu" w:date="2019-01-03T16:33:00Z">
        <w:del w:id="1812" w:author="Windows User" w:date="2019-01-06T22:31:00Z">
          <w:r w:rsidRPr="006500CD" w:rsidDel="001C1564">
            <w:rPr>
              <w:b/>
              <w:rPrChange w:id="1813" w:author="Windows User" w:date="2019-01-08T09:47:00Z">
                <w:rPr/>
              </w:rPrChange>
            </w:rPr>
            <w:delText>its</w:delText>
          </w:r>
        </w:del>
      </w:ins>
      <w:ins w:id="1814" w:author="De Liu" w:date="2019-01-03T16:16:00Z">
        <w:del w:id="1815" w:author="Windows User" w:date="2019-01-06T22:31:00Z">
          <w:r w:rsidRPr="006500CD" w:rsidDel="001C1564">
            <w:rPr>
              <w:b/>
              <w:rPrChange w:id="1816" w:author="Windows User" w:date="2019-01-08T09:47:00Z">
                <w:rPr/>
              </w:rPrChange>
            </w:rPr>
            <w:delText xml:space="preserve"> interface</w:delText>
          </w:r>
        </w:del>
      </w:ins>
      <w:ins w:id="1817" w:author="De Liu" w:date="2019-01-03T16:17:00Z">
        <w:del w:id="1818" w:author="Windows User" w:date="2019-01-06T22:31:00Z">
          <w:r w:rsidRPr="006500CD" w:rsidDel="001C1564">
            <w:rPr>
              <w:b/>
              <w:rPrChange w:id="1819" w:author="Windows User" w:date="2019-01-08T09:47:00Z">
                <w:rPr/>
              </w:rPrChange>
            </w:rPr>
            <w:delText>UI</w:delText>
          </w:r>
        </w:del>
      </w:ins>
      <w:ins w:id="1820" w:author="De Liu" w:date="2019-01-03T16:33:00Z">
        <w:del w:id="1821" w:author="Windows User" w:date="2019-01-06T22:31:00Z">
          <w:r w:rsidRPr="006500CD" w:rsidDel="001C1564">
            <w:rPr>
              <w:b/>
              <w:rPrChange w:id="1822" w:author="Windows User" w:date="2019-01-08T09:47:00Z">
                <w:rPr/>
              </w:rPrChange>
            </w:rPr>
            <w:delText>s</w:delText>
          </w:r>
        </w:del>
      </w:ins>
      <w:ins w:id="1823" w:author="De Liu" w:date="2019-01-03T16:16:00Z">
        <w:del w:id="1824" w:author="Windows User" w:date="2019-01-06T22:31:00Z">
          <w:r w:rsidRPr="006500CD" w:rsidDel="001C1564">
            <w:rPr>
              <w:b/>
              <w:rPrChange w:id="1825" w:author="Windows User" w:date="2019-01-08T09:47:00Z">
                <w:rPr/>
              </w:rPrChange>
            </w:rPr>
            <w:delText xml:space="preserve"> design and </w:delText>
          </w:r>
          <w:commentRangeStart w:id="1826"/>
          <w:r w:rsidRPr="006500CD" w:rsidDel="001C1564">
            <w:rPr>
              <w:b/>
              <w:rPrChange w:id="1827" w:author="Windows User" w:date="2019-01-08T09:47:00Z">
                <w:rPr/>
              </w:rPrChange>
            </w:rPr>
            <w:delText>marginal functions</w:delText>
          </w:r>
        </w:del>
      </w:ins>
      <w:commentRangeEnd w:id="1826"/>
      <w:del w:id="1828" w:author="Windows User" w:date="2019-01-06T22:31:00Z">
        <w:r w:rsidRPr="006500CD" w:rsidDel="001C1564">
          <w:rPr>
            <w:rStyle w:val="ac"/>
            <w:b/>
            <w:rPrChange w:id="1829" w:author="Windows User" w:date="2019-01-08T09:47:00Z">
              <w:rPr>
                <w:rStyle w:val="ac"/>
              </w:rPr>
            </w:rPrChange>
          </w:rPr>
          <w:commentReference w:id="1826"/>
        </w:r>
      </w:del>
      <w:ins w:id="1830" w:author="De Liu" w:date="2019-01-03T16:16:00Z">
        <w:del w:id="1831" w:author="Windows User" w:date="2019-01-06T22:31:00Z">
          <w:r w:rsidRPr="006500CD" w:rsidDel="001C1564">
            <w:rPr>
              <w:b/>
              <w:rPrChange w:id="1832" w:author="Windows User" w:date="2019-01-08T09:47:00Z">
                <w:rPr/>
              </w:rPrChange>
            </w:rPr>
            <w:delText xml:space="preserve"> of the system based on </w:delText>
          </w:r>
          <w:commentRangeStart w:id="1833"/>
          <w:r w:rsidRPr="006500CD" w:rsidDel="001C1564">
            <w:rPr>
              <w:b/>
              <w:rPrChange w:id="1834" w:author="Windows User" w:date="2019-01-08T09:47:00Z">
                <w:rPr/>
              </w:rPrChange>
            </w:rPr>
            <w:delText>feedbacks of users</w:delText>
          </w:r>
        </w:del>
      </w:ins>
      <w:ins w:id="1835" w:author="De Liu" w:date="2019-01-03T16:18:00Z">
        <w:del w:id="1836" w:author="Windows User" w:date="2019-01-06T22:31:00Z">
          <w:r w:rsidRPr="006500CD" w:rsidDel="001C1564">
            <w:rPr>
              <w:b/>
              <w:rPrChange w:id="1837" w:author="Windows User" w:date="2019-01-08T09:47:00Z">
                <w:rPr/>
              </w:rPrChange>
            </w:rPr>
            <w:delText>from the company</w:delText>
          </w:r>
          <w:commentRangeEnd w:id="1833"/>
          <w:r w:rsidRPr="006500CD" w:rsidDel="001C1564">
            <w:rPr>
              <w:rStyle w:val="ac"/>
              <w:b/>
              <w:rPrChange w:id="1838" w:author="Windows User" w:date="2019-01-08T09:47:00Z">
                <w:rPr>
                  <w:rStyle w:val="ac"/>
                </w:rPr>
              </w:rPrChange>
            </w:rPr>
            <w:commentReference w:id="1833"/>
          </w:r>
        </w:del>
      </w:ins>
      <w:ins w:id="1839" w:author="De Liu" w:date="2019-01-03T16:16:00Z">
        <w:del w:id="1840" w:author="Windows User" w:date="2019-01-06T22:31:00Z">
          <w:r w:rsidRPr="006500CD" w:rsidDel="001C1564">
            <w:rPr>
              <w:b/>
              <w:rPrChange w:id="1841" w:author="Windows User" w:date="2019-01-08T09:47:00Z">
                <w:rPr/>
              </w:rPrChange>
            </w:rPr>
            <w:delText xml:space="preserve">. </w:delText>
          </w:r>
        </w:del>
      </w:ins>
      <w:moveToRangeEnd w:id="1801"/>
      <w:ins w:id="1842" w:author="De Liu" w:date="2019-01-03T16:18:00Z">
        <w:del w:id="1843" w:author="Windows User" w:date="2019-01-06T22:31:00Z">
          <w:r w:rsidRPr="006500CD" w:rsidDel="001C1564">
            <w:rPr>
              <w:b/>
              <w:rPrChange w:id="1844" w:author="Windows User" w:date="2019-01-08T09:47:00Z">
                <w:rPr/>
              </w:rPrChange>
            </w:rPr>
            <w:delText xml:space="preserve">In the </w:delText>
          </w:r>
        </w:del>
      </w:ins>
      <w:ins w:id="1845" w:author="De Liu" w:date="2019-01-04T22:31:00Z">
        <w:del w:id="1846" w:author="Windows User" w:date="2019-01-06T22:31:00Z">
          <w:r w:rsidR="00CA26AD" w:rsidRPr="006500CD" w:rsidDel="001C1564">
            <w:rPr>
              <w:b/>
              <w:rPrChange w:id="1847" w:author="Windows User" w:date="2019-01-08T09:47:00Z">
                <w:rPr/>
              </w:rPrChange>
            </w:rPr>
            <w:delText>final</w:delText>
          </w:r>
        </w:del>
      </w:ins>
      <w:ins w:id="1848" w:author="De Liu" w:date="2019-01-03T16:18:00Z">
        <w:del w:id="1849" w:author="Windows User" w:date="2019-01-06T22:31:00Z">
          <w:r w:rsidRPr="006500CD" w:rsidDel="001C1564">
            <w:rPr>
              <w:b/>
              <w:rPrChange w:id="1850" w:author="Windows User" w:date="2019-01-08T09:47:00Z">
                <w:rPr/>
              </w:rPrChange>
            </w:rPr>
            <w:delText xml:space="preserve"> system design, we decide not to </w:delText>
          </w:r>
        </w:del>
      </w:ins>
      <w:ins w:id="1851" w:author="De Liu" w:date="2019-01-03T16:19:00Z">
        <w:del w:id="1852" w:author="Windows User" w:date="2019-01-06T22:31:00Z">
          <w:r w:rsidRPr="006500CD" w:rsidDel="001C1564">
            <w:rPr>
              <w:b/>
              <w:rPrChange w:id="1853" w:author="Windows User" w:date="2019-01-08T09:47:00Z">
                <w:rPr/>
              </w:rPrChange>
            </w:rPr>
            <w:delText xml:space="preserve">use linguistic features for emotion recognition </w:delText>
          </w:r>
        </w:del>
      </w:ins>
      <w:ins w:id="1854" w:author="De Liu" w:date="2019-01-03T16:34:00Z">
        <w:del w:id="1855" w:author="Windows User" w:date="2019-01-06T22:31:00Z">
          <w:r w:rsidRPr="006500CD" w:rsidDel="001C1564">
            <w:rPr>
              <w:b/>
              <w:rPrChange w:id="1856" w:author="Windows User" w:date="2019-01-08T09:47:00Z">
                <w:rPr/>
              </w:rPrChange>
            </w:rPr>
            <w:delText xml:space="preserve">for </w:delText>
          </w:r>
        </w:del>
      </w:ins>
      <w:ins w:id="1857" w:author="De Liu" w:date="2019-01-04T15:57:00Z">
        <w:del w:id="1858" w:author="Windows User" w:date="2019-01-06T22:31:00Z">
          <w:r w:rsidRPr="006500CD" w:rsidDel="001C1564">
            <w:rPr>
              <w:b/>
              <w:rPrChange w:id="1859" w:author="Windows User" w:date="2019-01-08T09:47:00Z">
                <w:rPr/>
              </w:rPrChange>
            </w:rPr>
            <w:delText>a few</w:delText>
          </w:r>
        </w:del>
      </w:ins>
      <w:ins w:id="1860" w:author="De Liu" w:date="2019-01-03T16:19:00Z">
        <w:del w:id="1861" w:author="Windows User" w:date="2019-01-06T22:31:00Z">
          <w:r w:rsidRPr="006500CD" w:rsidDel="001C1564">
            <w:rPr>
              <w:b/>
              <w:rPrChange w:id="1862" w:author="Windows User" w:date="2019-01-08T09:47:00Z">
                <w:rPr/>
              </w:rPrChange>
            </w:rPr>
            <w:delText xml:space="preserve"> </w:delText>
          </w:r>
        </w:del>
      </w:ins>
      <w:ins w:id="1863" w:author="De Liu" w:date="2019-01-03T16:34:00Z">
        <w:del w:id="1864" w:author="Windows User" w:date="2019-01-06T22:31:00Z">
          <w:r w:rsidRPr="006500CD" w:rsidDel="001C1564">
            <w:rPr>
              <w:b/>
              <w:rPrChange w:id="1865" w:author="Windows User" w:date="2019-01-08T09:47:00Z">
                <w:rPr/>
              </w:rPrChange>
            </w:rPr>
            <w:delText>reasons</w:delText>
          </w:r>
        </w:del>
      </w:ins>
      <w:ins w:id="1866" w:author="De Liu" w:date="2019-01-03T16:19:00Z">
        <w:del w:id="1867" w:author="Windows User" w:date="2019-01-06T22:31:00Z">
          <w:r w:rsidRPr="006500CD" w:rsidDel="001C1564">
            <w:rPr>
              <w:b/>
              <w:rPrChange w:id="1868" w:author="Windows User" w:date="2019-01-08T09:47:00Z">
                <w:rPr/>
              </w:rPrChange>
            </w:rPr>
            <w:delText xml:space="preserve">: </w:delText>
          </w:r>
        </w:del>
      </w:ins>
      <w:ins w:id="1869" w:author="De Liu" w:date="2019-01-03T16:20:00Z">
        <w:del w:id="1870" w:author="Windows User" w:date="2019-01-06T22:31:00Z">
          <w:r w:rsidRPr="006500CD" w:rsidDel="001C1564">
            <w:rPr>
              <w:b/>
              <w:rPrChange w:id="1871" w:author="Windows User" w:date="2019-01-08T09:47:00Z">
                <w:rPr/>
              </w:rPrChange>
            </w:rPr>
            <w:delText xml:space="preserve">(a) </w:delText>
          </w:r>
        </w:del>
      </w:ins>
      <w:ins w:id="1872" w:author="De Liu" w:date="2019-01-03T16:23:00Z">
        <w:del w:id="1873" w:author="Windows User" w:date="2019-01-06T22:31:00Z">
          <w:r w:rsidRPr="006500CD" w:rsidDel="001C1564">
            <w:rPr>
              <w:b/>
              <w:rPrChange w:id="1874" w:author="Windows User" w:date="2019-01-08T09:47:00Z">
                <w:rPr/>
              </w:rPrChange>
            </w:rPr>
            <w:delText xml:space="preserve">in a real-time system, </w:delText>
          </w:r>
        </w:del>
      </w:ins>
      <w:ins w:id="1875" w:author="De Liu" w:date="2019-01-03T16:19:00Z">
        <w:del w:id="1876" w:author="Windows User" w:date="2019-01-06T22:31:00Z">
          <w:r w:rsidRPr="006500CD" w:rsidDel="001C1564">
            <w:rPr>
              <w:b/>
              <w:rPrChange w:id="1877" w:author="Windows User" w:date="2019-01-08T09:47:00Z">
                <w:rPr/>
              </w:rPrChange>
            </w:rPr>
            <w:delText>it is impractical to add a manual correction step</w:delText>
          </w:r>
        </w:del>
      </w:ins>
      <w:ins w:id="1878" w:author="De Liu" w:date="2019-01-03T16:22:00Z">
        <w:del w:id="1879" w:author="Windows User" w:date="2019-01-06T22:31:00Z">
          <w:r w:rsidRPr="006500CD" w:rsidDel="001C1564">
            <w:rPr>
              <w:b/>
              <w:rPrChange w:id="1880" w:author="Windows User" w:date="2019-01-08T09:47:00Z">
                <w:rPr/>
              </w:rPrChange>
            </w:rPr>
            <w:delText>, which is needed given the unsatisfactory performance of ASR</w:delText>
          </w:r>
        </w:del>
      </w:ins>
      <w:ins w:id="1881" w:author="De Liu" w:date="2019-01-03T16:23:00Z">
        <w:del w:id="1882" w:author="Windows User" w:date="2019-01-06T22:31:00Z">
          <w:r w:rsidRPr="006500CD" w:rsidDel="001C1564">
            <w:rPr>
              <w:b/>
              <w:rPrChange w:id="1883" w:author="Windows User" w:date="2019-01-08T09:47:00Z">
                <w:rPr/>
              </w:rPrChange>
            </w:rPr>
            <w:delText>;</w:delText>
          </w:r>
        </w:del>
      </w:ins>
      <w:ins w:id="1884" w:author="De Liu" w:date="2019-01-03T16:20:00Z">
        <w:del w:id="1885" w:author="Windows User" w:date="2019-01-06T22:31:00Z">
          <w:r w:rsidRPr="006500CD" w:rsidDel="001C1564">
            <w:rPr>
              <w:b/>
              <w:rPrChange w:id="1886" w:author="Windows User" w:date="2019-01-08T09:47:00Z">
                <w:rPr/>
              </w:rPrChange>
            </w:rPr>
            <w:delText xml:space="preserve"> (b) </w:delText>
          </w:r>
        </w:del>
      </w:ins>
      <w:ins w:id="1887" w:author="De Liu" w:date="2019-01-04T15:58:00Z">
        <w:del w:id="1888" w:author="Windows User" w:date="2019-01-06T22:31:00Z">
          <w:r w:rsidRPr="006500CD" w:rsidDel="001C1564">
            <w:rPr>
              <w:b/>
              <w:rPrChange w:id="1889" w:author="Windows User" w:date="2019-01-08T09:47:00Z">
                <w:rPr/>
              </w:rPrChange>
            </w:rPr>
            <w:delText xml:space="preserve">based on our training, </w:delText>
          </w:r>
        </w:del>
      </w:ins>
      <w:ins w:id="1890" w:author="De Liu" w:date="2019-01-03T16:23:00Z">
        <w:del w:id="1891" w:author="Windows User" w:date="2019-01-06T22:31:00Z">
          <w:r w:rsidRPr="006500CD" w:rsidDel="001C1564">
            <w:rPr>
              <w:b/>
              <w:rPrChange w:id="1892" w:author="Windows User" w:date="2019-01-08T09:47:00Z">
                <w:rPr/>
              </w:rPrChange>
            </w:rPr>
            <w:delText xml:space="preserve">the </w:delText>
          </w:r>
        </w:del>
      </w:ins>
      <w:ins w:id="1893" w:author="De Liu" w:date="2019-01-03T16:20:00Z">
        <w:del w:id="1894" w:author="Windows User" w:date="2019-01-06T22:31:00Z">
          <w:r w:rsidRPr="006500CD" w:rsidDel="001C1564">
            <w:rPr>
              <w:b/>
              <w:rPrChange w:id="1895" w:author="Windows User" w:date="2019-01-08T09:47:00Z">
                <w:rPr/>
              </w:rPrChange>
            </w:rPr>
            <w:delText>contribution of linguistic features to emotion recognition models is</w:delText>
          </w:r>
        </w:del>
      </w:ins>
      <w:ins w:id="1896" w:author="De Liu" w:date="2019-01-03T16:21:00Z">
        <w:del w:id="1897" w:author="Windows User" w:date="2019-01-06T22:31:00Z">
          <w:r w:rsidRPr="006500CD" w:rsidDel="001C1564">
            <w:rPr>
              <w:b/>
              <w:rPrChange w:id="1898" w:author="Windows User" w:date="2019-01-08T09:47:00Z">
                <w:rPr/>
              </w:rPrChange>
            </w:rPr>
            <w:delText xml:space="preserve"> small, and (c) the automatic speech recognition is too high a cost for the company to bear.  </w:delText>
          </w:r>
        </w:del>
      </w:ins>
      <w:ins w:id="1899" w:author="De Liu" w:date="2019-01-03T16:20:00Z">
        <w:del w:id="1900" w:author="Windows User" w:date="2019-01-06T22:31:00Z">
          <w:r w:rsidRPr="006500CD" w:rsidDel="001C1564">
            <w:rPr>
              <w:b/>
              <w:rPrChange w:id="1901" w:author="Windows User" w:date="2019-01-08T09:47:00Z">
                <w:rPr/>
              </w:rPrChange>
            </w:rPr>
            <w:delText xml:space="preserve"> </w:delText>
          </w:r>
        </w:del>
      </w:ins>
      <w:del w:id="1902" w:author="Windows User" w:date="2019-01-06T22:31:00Z">
        <w:r w:rsidR="00032797" w:rsidRPr="006500CD" w:rsidDel="001C1564">
          <w:rPr>
            <w:b/>
            <w:rPrChange w:id="1903" w:author="Windows User" w:date="2019-01-08T09:47:00Z">
              <w:rPr/>
            </w:rPrChange>
          </w:rPr>
          <w:delText>The testing set are out-of-time data, which is collected after the implementation of the system. The time period of testing set is different from that of training set.</w:delText>
        </w:r>
      </w:del>
    </w:p>
    <w:p w14:paraId="118CD47E" w14:textId="6DBEE3FF" w:rsidR="00032797" w:rsidRPr="006500CD" w:rsidDel="00893E10" w:rsidRDefault="00E2188D" w:rsidP="00032797">
      <w:pPr>
        <w:pStyle w:val="a5"/>
        <w:ind w:firstLineChars="0" w:firstLine="0"/>
        <w:rPr>
          <w:del w:id="1904" w:author="De Liu" w:date="2019-01-03T16:12:00Z"/>
          <w:rFonts w:eastAsia="宋体" w:cs="Times New Roman"/>
          <w:b/>
          <w:rPrChange w:id="1905" w:author="Windows User" w:date="2019-01-08T09:47:00Z">
            <w:rPr>
              <w:del w:id="1906" w:author="De Liu" w:date="2019-01-03T16:12:00Z"/>
              <w:rFonts w:eastAsia="宋体" w:cs="Times New Roman"/>
            </w:rPr>
          </w:rPrChange>
        </w:rPr>
      </w:pPr>
      <w:ins w:id="1907" w:author="De Liu" w:date="2019-01-04T15:54:00Z">
        <w:del w:id="1908" w:author="Windows User" w:date="2019-01-08T09:34:00Z">
          <w:r w:rsidRPr="006500CD" w:rsidDel="00304618">
            <w:rPr>
              <w:rFonts w:eastAsia="宋体" w:cs="Times New Roman"/>
              <w:b/>
            </w:rPr>
            <w:delText xml:space="preserve">System </w:delText>
          </w:r>
        </w:del>
      </w:ins>
      <w:ins w:id="1909" w:author="De Liu" w:date="2019-01-03T16:33:00Z">
        <w:del w:id="1910" w:author="Windows User" w:date="2019-01-08T09:33:00Z">
          <w:r w:rsidR="00CC79F3" w:rsidRPr="006500CD" w:rsidDel="00304618">
            <w:rPr>
              <w:rFonts w:eastAsia="宋体" w:cs="Times New Roman"/>
              <w:b/>
            </w:rPr>
            <w:delText>Deployment</w:delText>
          </w:r>
        </w:del>
      </w:ins>
      <w:ins w:id="1911" w:author="Windows User" w:date="2019-01-08T09:33:00Z">
        <w:r w:rsidR="00304618" w:rsidRPr="006500CD">
          <w:rPr>
            <w:rFonts w:eastAsia="宋体" w:cs="Times New Roman"/>
            <w:b/>
            <w:rPrChange w:id="1912" w:author="Windows User" w:date="2019-01-08T09:47:00Z">
              <w:rPr>
                <w:rFonts w:eastAsia="宋体" w:cs="Times New Roman"/>
                <w:b/>
                <w:highlight w:val="yellow"/>
              </w:rPr>
            </w:rPrChange>
          </w:rPr>
          <w:t>Implementation</w:t>
        </w:r>
      </w:ins>
    </w:p>
    <w:p w14:paraId="62C09F17" w14:textId="2BDF8C0A" w:rsidR="00032797" w:rsidRPr="006500CD" w:rsidRDefault="00032797" w:rsidP="00032797">
      <w:pPr>
        <w:pStyle w:val="a5"/>
        <w:ind w:firstLineChars="0" w:firstLine="0"/>
        <w:rPr>
          <w:rFonts w:eastAsia="宋体" w:cs="Times New Roman"/>
          <w:b/>
        </w:rPr>
      </w:pPr>
      <w:del w:id="1913" w:author="De Liu" w:date="2019-01-03T16:12:00Z">
        <w:r w:rsidRPr="006500CD" w:rsidDel="00893E10">
          <w:rPr>
            <w:rFonts w:eastAsia="宋体" w:cs="Times New Roman"/>
            <w:b/>
          </w:rPr>
          <w:delText>Label</w:delText>
        </w:r>
      </w:del>
    </w:p>
    <w:p w14:paraId="3BF1B15F" w14:textId="5E7BEA41" w:rsidR="00F06029" w:rsidRDefault="001C1564" w:rsidP="006500CD">
      <w:pPr>
        <w:pStyle w:val="Paragraph"/>
        <w:rPr>
          <w:ins w:id="1914" w:author="Windows User" w:date="2019-01-08T15:36:00Z"/>
        </w:rPr>
      </w:pPr>
      <w:ins w:id="1915" w:author="Windows User" w:date="2019-01-06T22:35:00Z">
        <w:r w:rsidRPr="006500CD">
          <w:lastRenderedPageBreak/>
          <w:t xml:space="preserve">We </w:t>
        </w:r>
      </w:ins>
      <w:ins w:id="1916" w:author="Windows User" w:date="2019-01-08T09:33:00Z">
        <w:r w:rsidR="00304618" w:rsidRPr="006500CD">
          <w:rPr>
            <w:rPrChange w:id="1917" w:author="Windows User" w:date="2019-01-08T09:47:00Z">
              <w:rPr>
                <w:highlight w:val="yellow"/>
              </w:rPr>
            </w:rPrChange>
          </w:rPr>
          <w:t>implemented</w:t>
        </w:r>
      </w:ins>
      <w:ins w:id="1918" w:author="Windows User" w:date="2019-01-06T22:35:00Z">
        <w:r w:rsidRPr="006500CD">
          <w:t xml:space="preserve"> the </w:t>
        </w:r>
      </w:ins>
      <w:ins w:id="1919" w:author="Windows User" w:date="2019-01-08T09:34:00Z">
        <w:r w:rsidR="00304618" w:rsidRPr="006500CD">
          <w:rPr>
            <w:i/>
            <w:rPrChange w:id="1920" w:author="Windows User" w:date="2019-01-08T09:47:00Z">
              <w:rPr>
                <w:highlight w:val="yellow"/>
              </w:rPr>
            </w:rPrChange>
          </w:rPr>
          <w:t>SPICE</w:t>
        </w:r>
        <w:r w:rsidR="00304618" w:rsidRPr="006500CD">
          <w:rPr>
            <w:rPrChange w:id="1921" w:author="Windows User" w:date="2019-01-08T09:47:00Z">
              <w:rPr>
                <w:highlight w:val="yellow"/>
              </w:rPr>
            </w:rPrChange>
          </w:rPr>
          <w:t xml:space="preserve"> </w:t>
        </w:r>
      </w:ins>
      <w:ins w:id="1922" w:author="Windows User" w:date="2019-01-08T15:36:00Z">
        <w:r w:rsidR="00F06029">
          <w:rPr>
            <w:rFonts w:hint="eastAsia"/>
          </w:rPr>
          <w:t>system</w:t>
        </w:r>
      </w:ins>
      <w:ins w:id="1923" w:author="Windows User" w:date="2019-01-06T22:35:00Z">
        <w:r w:rsidRPr="006500CD">
          <w:t xml:space="preserve"> in </w:t>
        </w:r>
      </w:ins>
      <w:del w:id="1924" w:author="Windows User" w:date="2019-01-06T22:36:00Z">
        <w:r w:rsidR="001748ED" w:rsidRPr="006500CD" w:rsidDel="001C1564">
          <w:delText>O</w:delText>
        </w:r>
        <w:r w:rsidR="000A6258" w:rsidRPr="006500CD" w:rsidDel="001C1564">
          <w:delText xml:space="preserve">ur system has </w:delText>
        </w:r>
      </w:del>
      <w:ins w:id="1925" w:author="De Liu" w:date="2019-01-04T22:31:00Z">
        <w:del w:id="1926" w:author="Windows User" w:date="2019-01-06T22:36:00Z">
          <w:r w:rsidR="00B75289" w:rsidRPr="006500CD" w:rsidDel="001C1564">
            <w:delText>is</w:delText>
          </w:r>
        </w:del>
      </w:ins>
      <w:ins w:id="1927" w:author="De Liu" w:date="2019-01-03T16:24:00Z">
        <w:del w:id="1928" w:author="Windows User" w:date="2019-01-06T22:36:00Z">
          <w:r w:rsidR="00E362DE" w:rsidRPr="006500CD" w:rsidDel="001C1564">
            <w:delText xml:space="preserve"> deployed </w:delText>
          </w:r>
        </w:del>
      </w:ins>
      <w:del w:id="1929" w:author="Windows User" w:date="2019-01-06T22:36:00Z">
        <w:r w:rsidR="000A6258" w:rsidRPr="006500CD" w:rsidDel="001C1564">
          <w:delText xml:space="preserve">been developed in the </w:delText>
        </w:r>
      </w:del>
      <w:r w:rsidR="000A6258" w:rsidRPr="006500CD">
        <w:t>call centers of Company A</w:t>
      </w:r>
      <w:del w:id="1930" w:author="De Liu" w:date="2019-01-04T22:31:00Z">
        <w:r w:rsidR="000A6258" w:rsidRPr="006500CD" w:rsidDel="00B75289">
          <w:delText xml:space="preserve"> </w:delText>
        </w:r>
      </w:del>
      <w:del w:id="1931" w:author="De Liu" w:date="2019-01-03T16:24:00Z">
        <w:r w:rsidR="000A6258" w:rsidRPr="006500CD" w:rsidDel="00E362DE">
          <w:delText>and it went live in</w:delText>
        </w:r>
      </w:del>
      <w:del w:id="1932" w:author="De Liu" w:date="2019-01-04T22:31:00Z">
        <w:r w:rsidR="000A6258" w:rsidRPr="006500CD" w:rsidDel="00B75289">
          <w:delText xml:space="preserve"> Aug</w:delText>
        </w:r>
      </w:del>
      <w:del w:id="1933" w:author="De Liu" w:date="2019-01-03T16:31:00Z">
        <w:r w:rsidR="000A6258" w:rsidRPr="006500CD" w:rsidDel="00CB1FA3">
          <w:delText>.</w:delText>
        </w:r>
      </w:del>
      <w:del w:id="1934" w:author="De Liu" w:date="2019-01-04T22:31:00Z">
        <w:r w:rsidR="000A6258" w:rsidRPr="006500CD" w:rsidDel="00B75289">
          <w:delText xml:space="preserve"> 2018</w:delText>
        </w:r>
      </w:del>
      <w:r w:rsidR="000A6258" w:rsidRPr="006500CD">
        <w:t xml:space="preserve">. </w:t>
      </w:r>
      <w:ins w:id="1935" w:author="Windows User" w:date="2019-01-08T15:36:00Z">
        <w:r w:rsidR="00F06029">
          <w:rPr>
            <w:rFonts w:hint="eastAsia"/>
          </w:rPr>
          <w:t>The</w:t>
        </w:r>
      </w:ins>
      <w:ins w:id="1936" w:author="Windows User" w:date="2019-01-08T15:38:00Z">
        <w:r w:rsidR="00F06029">
          <w:rPr>
            <w:rFonts w:hint="eastAsia"/>
          </w:rPr>
          <w:t xml:space="preserve"> system </w:t>
        </w:r>
      </w:ins>
      <w:ins w:id="1937" w:author="Windows User" w:date="2019-01-08T15:39:00Z">
        <w:r w:rsidR="00FA06ED">
          <w:rPr>
            <w:rFonts w:hint="eastAsia"/>
          </w:rPr>
          <w:t xml:space="preserve">went live in </w:t>
        </w:r>
      </w:ins>
      <w:ins w:id="1938" w:author="Windows User" w:date="2019-01-08T17:56:00Z">
        <w:r w:rsidR="00300B9C" w:rsidRPr="000949CE">
          <w:rPr>
            <w:rPrChange w:id="1939" w:author="Yiting Guo" w:date="2019-01-10T20:31:00Z">
              <w:rPr>
                <w:highlight w:val="yellow"/>
              </w:rPr>
            </w:rPrChange>
          </w:rPr>
          <w:t>September</w:t>
        </w:r>
      </w:ins>
      <w:ins w:id="1940" w:author="Windows User" w:date="2019-01-08T15:39:00Z">
        <w:r w:rsidR="00FA06ED" w:rsidRPr="000949CE">
          <w:t xml:space="preserve"> 201</w:t>
        </w:r>
      </w:ins>
      <w:ins w:id="1941" w:author="Windows User" w:date="2019-01-08T17:32:00Z">
        <w:r w:rsidR="00FA06ED" w:rsidRPr="000949CE">
          <w:t>7</w:t>
        </w:r>
      </w:ins>
      <w:ins w:id="1942" w:author="Windows User" w:date="2019-01-08T15:39:00Z">
        <w:r w:rsidR="00F06029">
          <w:rPr>
            <w:rFonts w:hint="eastAsia"/>
          </w:rPr>
          <w:t xml:space="preserve">. </w:t>
        </w:r>
      </w:ins>
      <w:ins w:id="1943" w:author="Windows User" w:date="2019-01-08T15:41:00Z">
        <w:r w:rsidR="00F06029">
          <w:rPr>
            <w:rFonts w:hint="eastAsia"/>
          </w:rPr>
          <w:t>All the five modules as shown in Figure XXX</w:t>
        </w:r>
        <w:r w:rsidR="00F06029">
          <w:t>—</w:t>
        </w:r>
        <w:r w:rsidR="00F06029">
          <w:rPr>
            <w:rFonts w:hint="eastAsia"/>
          </w:rPr>
          <w:t>pre-processing,</w:t>
        </w:r>
      </w:ins>
      <w:ins w:id="1944" w:author="Windows User" w:date="2019-01-08T15:42:00Z">
        <w:r w:rsidR="003067D2">
          <w:rPr>
            <w:rFonts w:hint="eastAsia"/>
          </w:rPr>
          <w:t xml:space="preserve"> feature extraction, emotion</w:t>
        </w:r>
      </w:ins>
      <w:ins w:id="1945" w:author="Windows User" w:date="2019-01-08T15:43:00Z">
        <w:r w:rsidR="003067D2">
          <w:rPr>
            <w:rFonts w:hint="eastAsia"/>
          </w:rPr>
          <w:t xml:space="preserve"> </w:t>
        </w:r>
      </w:ins>
      <w:ins w:id="1946" w:author="Windows User" w:date="2019-01-08T15:42:00Z">
        <w:r w:rsidR="003067D2">
          <w:rPr>
            <w:rFonts w:hint="eastAsia"/>
          </w:rPr>
          <w:t>recognition</w:t>
        </w:r>
      </w:ins>
      <w:ins w:id="1947" w:author="Windows User" w:date="2019-01-08T15:43:00Z">
        <w:r w:rsidR="003067D2">
          <w:rPr>
            <w:rFonts w:hint="eastAsia"/>
          </w:rPr>
          <w:t>, service problem identification, and</w:t>
        </w:r>
      </w:ins>
      <w:ins w:id="1948" w:author="Windows User" w:date="2019-01-08T15:44:00Z">
        <w:r w:rsidR="003067D2">
          <w:rPr>
            <w:rFonts w:hint="eastAsia"/>
          </w:rPr>
          <w:t xml:space="preserve"> user interfaces</w:t>
        </w:r>
        <w:r w:rsidR="003067D2">
          <w:t>—</w:t>
        </w:r>
        <w:r w:rsidR="003067D2">
          <w:rPr>
            <w:rFonts w:hint="eastAsia"/>
          </w:rPr>
          <w:t xml:space="preserve">are at work. </w:t>
        </w:r>
      </w:ins>
      <w:ins w:id="1949" w:author="Windows User" w:date="2019-01-08T15:43:00Z">
        <w:r w:rsidR="003067D2">
          <w:rPr>
            <w:rFonts w:hint="eastAsia"/>
          </w:rPr>
          <w:t xml:space="preserve"> </w:t>
        </w:r>
      </w:ins>
      <w:ins w:id="1950" w:author="Windows User" w:date="2019-01-08T15:41:00Z">
        <w:r w:rsidR="00F06029">
          <w:rPr>
            <w:rFonts w:hint="eastAsia"/>
          </w:rPr>
          <w:t xml:space="preserve"> </w:t>
        </w:r>
      </w:ins>
      <w:ins w:id="1951" w:author="Windows User" w:date="2019-01-08T15:36:00Z">
        <w:r w:rsidR="00F06029">
          <w:rPr>
            <w:rFonts w:hint="eastAsia"/>
          </w:rPr>
          <w:t xml:space="preserve"> </w:t>
        </w:r>
      </w:ins>
    </w:p>
    <w:p w14:paraId="2AB94B46" w14:textId="10B66C61" w:rsidR="006500CD" w:rsidRPr="006500CD" w:rsidRDefault="006500CD" w:rsidP="00434248">
      <w:pPr>
        <w:pStyle w:val="Paragraph"/>
        <w:rPr>
          <w:ins w:id="1952" w:author="Windows User" w:date="2019-01-08T09:47:00Z"/>
        </w:rPr>
      </w:pPr>
      <w:ins w:id="1953" w:author="Windows User" w:date="2019-01-08T09:47:00Z">
        <w:r w:rsidRPr="006500CD">
          <w:rPr>
            <w:highlight w:val="yellow"/>
          </w:rPr>
          <w:t>[report some system technical specifications somewhere, e.g. latency, tools used, programming language, etc] @@</w:t>
        </w:r>
        <w:r w:rsidRPr="006500CD">
          <w:rPr>
            <w:rFonts w:hint="eastAsia"/>
            <w:highlight w:val="yellow"/>
          </w:rPr>
          <w:t>问问饶鹏，写几句描述系统架构</w:t>
        </w:r>
        <w:r w:rsidRPr="006500CD">
          <w:rPr>
            <w:highlight w:val="yellow"/>
          </w:rPr>
          <w:t>@@</w:t>
        </w:r>
      </w:ins>
      <w:ins w:id="1954" w:author="Yiting Guo" w:date="2019-01-10T20:45:00Z">
        <w:r w:rsidR="00E359E4">
          <w:t xml:space="preserve"> </w:t>
        </w:r>
      </w:ins>
      <w:ins w:id="1955" w:author="Yiting Guo" w:date="2019-01-10T21:05:00Z">
        <w:r w:rsidR="00434248">
          <w:t>Our UI design has gone through an iterative process after the implementation of the system.</w:t>
        </w:r>
      </w:ins>
    </w:p>
    <w:p w14:paraId="2F734A7B" w14:textId="341A08B3" w:rsidR="00C8664C" w:rsidRDefault="00D77F6C">
      <w:pPr>
        <w:pStyle w:val="Paragraph"/>
        <w:rPr>
          <w:ins w:id="1956" w:author="Windows User" w:date="2019-01-08T15:52:00Z"/>
        </w:rPr>
      </w:pPr>
      <w:r w:rsidRPr="006500CD">
        <w:t>As part of</w:t>
      </w:r>
      <w:ins w:id="1957" w:author="De Liu" w:date="2019-01-03T16:25:00Z">
        <w:r w:rsidR="00E362DE" w:rsidRPr="006500CD">
          <w:t xml:space="preserve"> the </w:t>
        </w:r>
        <w:del w:id="1958" w:author="Windows User" w:date="2019-01-08T09:34:00Z">
          <w:r w:rsidR="00E362DE" w:rsidRPr="006500CD" w:rsidDel="00304618">
            <w:delText>deployment</w:delText>
          </w:r>
        </w:del>
      </w:ins>
      <w:ins w:id="1959" w:author="Windows User" w:date="2019-01-08T09:34:00Z">
        <w:r w:rsidR="00304618" w:rsidRPr="006500CD">
          <w:rPr>
            <w:rPrChange w:id="1960" w:author="Windows User" w:date="2019-01-08T09:47:00Z">
              <w:rPr>
                <w:highlight w:val="yellow"/>
              </w:rPr>
            </w:rPrChange>
          </w:rPr>
          <w:t>implementation</w:t>
        </w:r>
      </w:ins>
      <w:ins w:id="1961" w:author="De Liu" w:date="2019-01-03T16:25:00Z">
        <w:r w:rsidR="00E362DE" w:rsidRPr="006500CD">
          <w:t>, we work</w:t>
        </w:r>
      </w:ins>
      <w:ins w:id="1962" w:author="Windows User" w:date="2019-01-06T22:36:00Z">
        <w:r w:rsidR="001C1564" w:rsidRPr="006500CD">
          <w:t>ed</w:t>
        </w:r>
      </w:ins>
      <w:ins w:id="1963" w:author="De Liu" w:date="2019-01-03T16:25:00Z">
        <w:r w:rsidR="00E362DE" w:rsidRPr="006500CD">
          <w:t xml:space="preserve"> with the company to redesign its </w:t>
        </w:r>
      </w:ins>
      <w:ins w:id="1964" w:author="Windows User" w:date="2019-01-08T16:29:00Z">
        <w:r w:rsidR="00C63DDB">
          <w:rPr>
            <w:rFonts w:hint="eastAsia"/>
          </w:rPr>
          <w:t xml:space="preserve">service </w:t>
        </w:r>
      </w:ins>
      <w:ins w:id="1965" w:author="De Liu" w:date="2019-01-03T16:25:00Z">
        <w:del w:id="1966" w:author="Windows User" w:date="2019-01-06T22:36:00Z">
          <w:r w:rsidR="00E362DE" w:rsidRPr="006500CD" w:rsidDel="001C1564">
            <w:delText xml:space="preserve">traditional </w:delText>
          </w:r>
        </w:del>
      </w:ins>
      <w:ins w:id="1967" w:author="De Liu" w:date="2019-01-04T22:31:00Z">
        <w:del w:id="1968" w:author="Windows User" w:date="2019-01-08T16:29:00Z">
          <w:r w:rsidR="004B4776" w:rsidRPr="006500CD" w:rsidDel="00C63DDB">
            <w:delText xml:space="preserve">service </w:delText>
          </w:r>
        </w:del>
        <w:del w:id="1969" w:author="Windows User" w:date="2019-01-08T09:34:00Z">
          <w:r w:rsidR="004B4776" w:rsidRPr="006500CD" w:rsidDel="00304618">
            <w:delText xml:space="preserve">quality </w:delText>
          </w:r>
        </w:del>
      </w:ins>
      <w:ins w:id="1970" w:author="De Liu" w:date="2019-01-03T16:25:00Z">
        <w:del w:id="1971" w:author="Windows User" w:date="2019-01-08T09:34:00Z">
          <w:r w:rsidR="00E362DE" w:rsidRPr="006500CD" w:rsidDel="00304618">
            <w:delText>inspection</w:delText>
          </w:r>
        </w:del>
      </w:ins>
      <w:ins w:id="1972" w:author="Windows User" w:date="2019-01-08T09:34:00Z">
        <w:r w:rsidR="00304618" w:rsidRPr="006500CD">
          <w:rPr>
            <w:rPrChange w:id="1973" w:author="Windows User" w:date="2019-01-08T09:47:00Z">
              <w:rPr>
                <w:highlight w:val="yellow"/>
              </w:rPr>
            </w:rPrChange>
          </w:rPr>
          <w:t>QA</w:t>
        </w:r>
      </w:ins>
      <w:ins w:id="1974" w:author="De Liu" w:date="2019-01-03T16:25:00Z">
        <w:r w:rsidR="00E362DE" w:rsidRPr="006500CD">
          <w:t xml:space="preserve"> procedure</w:t>
        </w:r>
      </w:ins>
      <w:ins w:id="1975" w:author="Windows User" w:date="2019-01-08T16:29:00Z">
        <w:r w:rsidR="00C63DDB">
          <w:rPr>
            <w:rFonts w:hint="eastAsia"/>
          </w:rPr>
          <w:t xml:space="preserve"> in call centers</w:t>
        </w:r>
      </w:ins>
      <w:ins w:id="1976" w:author="Windows User" w:date="2019-01-08T15:44:00Z">
        <w:r w:rsidR="003067D2">
          <w:rPr>
            <w:rFonts w:hint="eastAsia"/>
          </w:rPr>
          <w:t xml:space="preserve">: </w:t>
        </w:r>
      </w:ins>
      <w:ins w:id="1977" w:author="Windows User" w:date="2019-01-08T09:35:00Z">
        <w:r w:rsidR="00304618" w:rsidRPr="006500CD">
          <w:rPr>
            <w:rPrChange w:id="1978" w:author="Windows User" w:date="2019-01-08T09:47:00Z">
              <w:rPr>
                <w:highlight w:val="yellow"/>
              </w:rPr>
            </w:rPrChange>
          </w:rPr>
          <w:t xml:space="preserve">the </w:t>
        </w:r>
      </w:ins>
      <w:ins w:id="1979" w:author="Windows User" w:date="2019-01-08T09:47:00Z">
        <w:r w:rsidR="006500CD" w:rsidRPr="006500CD">
          <w:rPr>
            <w:i/>
            <w:rPrChange w:id="1980" w:author="Windows User" w:date="2019-01-08T09:47:00Z">
              <w:rPr/>
            </w:rPrChange>
          </w:rPr>
          <w:t>SPICE</w:t>
        </w:r>
        <w:r w:rsidR="006500CD">
          <w:rPr>
            <w:rFonts w:hint="eastAsia"/>
          </w:rPr>
          <w:t xml:space="preserve"> </w:t>
        </w:r>
      </w:ins>
      <w:ins w:id="1981" w:author="Windows User" w:date="2019-01-08T15:36:00Z">
        <w:r w:rsidR="00F06029">
          <w:rPr>
            <w:rFonts w:hint="eastAsia"/>
          </w:rPr>
          <w:t>system</w:t>
        </w:r>
      </w:ins>
      <w:ins w:id="1982" w:author="Windows User" w:date="2019-01-08T09:35:00Z">
        <w:r w:rsidR="00304618" w:rsidRPr="006500CD">
          <w:rPr>
            <w:rPrChange w:id="1983" w:author="Windows User" w:date="2019-01-08T09:47:00Z">
              <w:rPr>
                <w:highlight w:val="yellow"/>
              </w:rPr>
            </w:rPrChange>
          </w:rPr>
          <w:t xml:space="preserve"> </w:t>
        </w:r>
      </w:ins>
      <w:ins w:id="1984" w:author="Windows User" w:date="2019-01-08T15:44:00Z">
        <w:r w:rsidR="003067D2">
          <w:rPr>
            <w:rFonts w:hint="eastAsia"/>
          </w:rPr>
          <w:t xml:space="preserve">constantly </w:t>
        </w:r>
      </w:ins>
      <w:ins w:id="1985" w:author="Windows User" w:date="2019-01-08T15:45:00Z">
        <w:r w:rsidR="003067D2">
          <w:rPr>
            <w:rFonts w:hint="eastAsia"/>
          </w:rPr>
          <w:t xml:space="preserve">process </w:t>
        </w:r>
        <w:r w:rsidR="003067D2">
          <w:t>service</w:t>
        </w:r>
        <w:r w:rsidR="003067D2">
          <w:rPr>
            <w:rFonts w:hint="eastAsia"/>
          </w:rPr>
          <w:t xml:space="preserve"> call records, sort calls </w:t>
        </w:r>
      </w:ins>
      <w:ins w:id="1986" w:author="Windows User" w:date="2019-01-08T15:46:00Z">
        <w:r w:rsidR="003067D2">
          <w:rPr>
            <w:rFonts w:hint="eastAsia"/>
          </w:rPr>
          <w:t xml:space="preserve">in terms of their </w:t>
        </w:r>
      </w:ins>
      <m:oMath>
        <m:r>
          <w:ins w:id="1987" w:author="Windows User" w:date="2019-01-08T17:56:00Z">
            <m:rPr>
              <m:sty m:val="bi"/>
            </m:rPr>
            <w:rPr>
              <w:rFonts w:ascii="Cambria Math" w:hAnsi="Cambria Math"/>
            </w:rPr>
            <m:t>ServProLikelihood</m:t>
          </w:ins>
        </m:r>
      </m:oMath>
      <w:ins w:id="1988" w:author="Windows User" w:date="2019-01-08T17:56:00Z">
        <w:r w:rsidR="00300B9C">
          <w:rPr>
            <w:rFonts w:hint="eastAsia"/>
            <w:b/>
          </w:rPr>
          <w:t xml:space="preserve"> </w:t>
        </w:r>
      </w:ins>
      <w:ins w:id="1989" w:author="Windows User" w:date="2019-01-08T15:46:00Z">
        <w:r w:rsidR="003067D2">
          <w:rPr>
            <w:rFonts w:hint="eastAsia"/>
          </w:rPr>
          <w:t>that can predict the likelihoo</w:t>
        </w:r>
        <w:r w:rsidR="007720FE">
          <w:rPr>
            <w:rFonts w:hint="eastAsia"/>
          </w:rPr>
          <w:t>d of service problems, and show</w:t>
        </w:r>
        <w:r w:rsidR="003067D2">
          <w:rPr>
            <w:rFonts w:hint="eastAsia"/>
          </w:rPr>
          <w:t xml:space="preserve"> the results on the QA-UI. </w:t>
        </w:r>
      </w:ins>
      <w:ins w:id="1990" w:author="Windows User" w:date="2019-01-08T15:48:00Z">
        <w:r w:rsidR="003067D2">
          <w:rPr>
            <w:rFonts w:hint="eastAsia"/>
          </w:rPr>
          <w:t xml:space="preserve">The QA </w:t>
        </w:r>
      </w:ins>
      <w:ins w:id="1991" w:author="Yiting Guo" w:date="2019-01-10T20:43:00Z">
        <w:r w:rsidR="00E359E4" w:rsidRPr="00E359E4">
          <w:t>specialists</w:t>
        </w:r>
      </w:ins>
      <w:ins w:id="1992" w:author="Windows User" w:date="2019-01-08T15:48:00Z">
        <w:del w:id="1993" w:author="Yiting Guo" w:date="2019-01-10T20:43:00Z">
          <w:r w:rsidR="003067D2" w:rsidDel="00E359E4">
            <w:rPr>
              <w:rFonts w:hint="eastAsia"/>
            </w:rPr>
            <w:delText xml:space="preserve">team </w:delText>
          </w:r>
        </w:del>
      </w:ins>
      <w:ins w:id="1994" w:author="Windows User" w:date="2019-01-08T15:50:00Z">
        <w:del w:id="1995" w:author="Yiting Guo" w:date="2019-01-10T20:43:00Z">
          <w:r w:rsidR="003067D2" w:rsidDel="00E359E4">
            <w:rPr>
              <w:rFonts w:hint="eastAsia"/>
            </w:rPr>
            <w:delText>members</w:delText>
          </w:r>
        </w:del>
        <w:r w:rsidR="003067D2">
          <w:rPr>
            <w:rFonts w:hint="eastAsia"/>
          </w:rPr>
          <w:t xml:space="preserve"> </w:t>
        </w:r>
      </w:ins>
      <w:ins w:id="1996" w:author="Windows User" w:date="2019-01-08T15:48:00Z">
        <w:r w:rsidR="003067D2">
          <w:rPr>
            <w:rFonts w:hint="eastAsia"/>
          </w:rPr>
          <w:t xml:space="preserve">can look at the </w:t>
        </w:r>
        <w:r w:rsidR="003067D2">
          <w:t>results</w:t>
        </w:r>
        <w:r w:rsidR="003067D2">
          <w:rPr>
            <w:rFonts w:hint="eastAsia"/>
          </w:rPr>
          <w:t xml:space="preserve"> (</w:t>
        </w:r>
      </w:ins>
      <w:ins w:id="1997" w:author="Windows User" w:date="2019-01-08T15:49:00Z">
        <w:r w:rsidR="003067D2">
          <w:rPr>
            <w:rFonts w:hint="eastAsia"/>
          </w:rPr>
          <w:t xml:space="preserve">the left panel of Figure </w:t>
        </w:r>
        <w:r w:rsidR="003067D2" w:rsidRPr="00C8664C">
          <w:rPr>
            <w:highlight w:val="yellow"/>
            <w:rPrChange w:id="1998" w:author="Windows User" w:date="2019-01-08T15:57:00Z">
              <w:rPr/>
            </w:rPrChange>
          </w:rPr>
          <w:t>XXX</w:t>
        </w:r>
        <w:r w:rsidR="003067D2">
          <w:rPr>
            <w:rFonts w:hint="eastAsia"/>
          </w:rPr>
          <w:t xml:space="preserve">), where calls with the highest likelihood of having </w:t>
        </w:r>
        <w:r w:rsidR="003067D2">
          <w:t>service</w:t>
        </w:r>
        <w:r w:rsidR="003067D2">
          <w:rPr>
            <w:rFonts w:hint="eastAsia"/>
          </w:rPr>
          <w:t xml:space="preserve"> problems appear on the top, s</w:t>
        </w:r>
      </w:ins>
      <w:ins w:id="1999" w:author="Windows User" w:date="2019-01-08T15:50:00Z">
        <w:r w:rsidR="003067D2">
          <w:rPr>
            <w:rFonts w:hint="eastAsia"/>
          </w:rPr>
          <w:t xml:space="preserve">elect certain calls to </w:t>
        </w:r>
      </w:ins>
      <w:ins w:id="2000" w:author="Windows User" w:date="2019-01-08T16:59:00Z">
        <w:r w:rsidR="007720FE">
          <w:rPr>
            <w:rFonts w:hint="eastAsia"/>
          </w:rPr>
          <w:t>listen</w:t>
        </w:r>
      </w:ins>
      <w:ins w:id="2001" w:author="Windows User" w:date="2019-01-08T15:50:00Z">
        <w:r w:rsidR="003067D2">
          <w:rPr>
            <w:rFonts w:hint="eastAsia"/>
          </w:rPr>
          <w:t>, and then report issues and problems</w:t>
        </w:r>
      </w:ins>
      <w:ins w:id="2002" w:author="Windows User" w:date="2019-01-08T16:59:00Z">
        <w:r w:rsidR="007720FE">
          <w:rPr>
            <w:rFonts w:hint="eastAsia"/>
          </w:rPr>
          <w:t>, if any,</w:t>
        </w:r>
      </w:ins>
      <w:ins w:id="2003" w:author="Windows User" w:date="2019-01-08T15:50:00Z">
        <w:r w:rsidR="003067D2">
          <w:rPr>
            <w:rFonts w:hint="eastAsia"/>
          </w:rPr>
          <w:t xml:space="preserve"> to their supervisor. </w:t>
        </w:r>
      </w:ins>
      <w:ins w:id="2004" w:author="Windows User" w:date="2019-01-08T15:58:00Z">
        <w:r w:rsidR="00C8664C">
          <w:rPr>
            <w:rFonts w:hint="eastAsia"/>
          </w:rPr>
          <w:t xml:space="preserve">This is an on-going </w:t>
        </w:r>
        <w:r w:rsidR="00C8664C">
          <w:t>proces</w:t>
        </w:r>
        <w:r w:rsidR="00C8664C">
          <w:rPr>
            <w:rFonts w:hint="eastAsia"/>
          </w:rPr>
          <w:t>s</w:t>
        </w:r>
      </w:ins>
      <w:ins w:id="2005" w:author="Windows User" w:date="2019-01-08T15:59:00Z">
        <w:r w:rsidR="00C8664C">
          <w:rPr>
            <w:rFonts w:hint="eastAsia"/>
          </w:rPr>
          <w:t>;</w:t>
        </w:r>
      </w:ins>
      <w:ins w:id="2006" w:author="Windows User" w:date="2019-01-08T15:54:00Z">
        <w:r w:rsidR="00C8664C">
          <w:rPr>
            <w:rFonts w:hint="eastAsia"/>
          </w:rPr>
          <w:t xml:space="preserve"> that is, after a call is finished, it goes into a queue awaiting t</w:t>
        </w:r>
      </w:ins>
      <w:ins w:id="2007" w:author="Windows User" w:date="2019-01-08T15:55:00Z">
        <w:r w:rsidR="00C8664C">
          <w:rPr>
            <w:rFonts w:hint="eastAsia"/>
          </w:rPr>
          <w:t>he system to process. The processing time is</w:t>
        </w:r>
      </w:ins>
      <w:ins w:id="2008" w:author="Windows User" w:date="2019-01-08T15:56:00Z">
        <w:r w:rsidR="00C8664C">
          <w:rPr>
            <w:rFonts w:hint="eastAsia"/>
          </w:rPr>
          <w:t xml:space="preserve"> short so that the </w:t>
        </w:r>
        <w:r w:rsidR="00C8664C" w:rsidRPr="00C8664C">
          <w:rPr>
            <w:i/>
            <w:rPrChange w:id="2009" w:author="Windows User" w:date="2019-01-08T15:59:00Z">
              <w:rPr/>
            </w:rPrChange>
          </w:rPr>
          <w:t>SPICE</w:t>
        </w:r>
        <w:r w:rsidR="00C8664C">
          <w:rPr>
            <w:rFonts w:hint="eastAsia"/>
          </w:rPr>
          <w:t xml:space="preserve"> system identifies </w:t>
        </w:r>
      </w:ins>
      <w:ins w:id="2010" w:author="Windows User" w:date="2019-01-08T15:59:00Z">
        <w:r w:rsidR="00C8664C">
          <w:rPr>
            <w:rFonts w:hint="eastAsia"/>
          </w:rPr>
          <w:t xml:space="preserve">the likelihood of its </w:t>
        </w:r>
      </w:ins>
      <w:ins w:id="2011" w:author="Windows User" w:date="2019-01-08T15:56:00Z">
        <w:r w:rsidR="00C8664C">
          <w:rPr>
            <w:rFonts w:hint="eastAsia"/>
          </w:rPr>
          <w:t>service problems and report</w:t>
        </w:r>
      </w:ins>
      <w:ins w:id="2012" w:author="Windows User" w:date="2019-01-08T15:59:00Z">
        <w:r w:rsidR="00C8664C">
          <w:rPr>
            <w:rFonts w:hint="eastAsia"/>
          </w:rPr>
          <w:t>s</w:t>
        </w:r>
      </w:ins>
      <w:ins w:id="2013" w:author="Windows User" w:date="2019-01-08T15:56:00Z">
        <w:r w:rsidR="00C8664C">
          <w:rPr>
            <w:rFonts w:hint="eastAsia"/>
          </w:rPr>
          <w:t xml:space="preserve"> to the QA </w:t>
        </w:r>
      </w:ins>
      <w:ins w:id="2014" w:author="Yiting Guo" w:date="2019-01-10T20:44:00Z">
        <w:r w:rsidR="00E359E4" w:rsidRPr="00E359E4">
          <w:t>specialists</w:t>
        </w:r>
      </w:ins>
      <w:ins w:id="2015" w:author="Windows User" w:date="2019-01-08T15:56:00Z">
        <w:del w:id="2016" w:author="Yiting Guo" w:date="2019-01-10T20:44:00Z">
          <w:r w:rsidR="00C8664C" w:rsidDel="00E359E4">
            <w:rPr>
              <w:rFonts w:hint="eastAsia"/>
            </w:rPr>
            <w:delText>team</w:delText>
          </w:r>
        </w:del>
        <w:r w:rsidR="00C8664C">
          <w:rPr>
            <w:rFonts w:hint="eastAsia"/>
          </w:rPr>
          <w:t xml:space="preserve"> in </w:t>
        </w:r>
        <w:del w:id="2017" w:author="Yiting Guo" w:date="2019-01-10T20:44:00Z">
          <w:r w:rsidR="00C8664C" w:rsidDel="00E359E4">
            <w:rPr>
              <w:rFonts w:hint="eastAsia"/>
            </w:rPr>
            <w:delText xml:space="preserve">(nearly) </w:delText>
          </w:r>
        </w:del>
        <w:r w:rsidR="00C8664C">
          <w:rPr>
            <w:rFonts w:hint="eastAsia"/>
          </w:rPr>
          <w:t xml:space="preserve">real time. </w:t>
        </w:r>
      </w:ins>
    </w:p>
    <w:p w14:paraId="0A472111" w14:textId="6D519EAF" w:rsidR="00583EA6" w:rsidRDefault="00C8664C" w:rsidP="00FA06ED">
      <w:pPr>
        <w:pStyle w:val="Paragraph"/>
        <w:rPr>
          <w:ins w:id="2018" w:author="Windows User" w:date="2019-01-08T16:57:00Z"/>
        </w:rPr>
      </w:pPr>
      <w:ins w:id="2019" w:author="Windows User" w:date="2019-01-08T16:00:00Z">
        <w:r>
          <w:t>W</w:t>
        </w:r>
        <w:r>
          <w:rPr>
            <w:rFonts w:hint="eastAsia"/>
          </w:rPr>
          <w:t xml:space="preserve">e also </w:t>
        </w:r>
        <w:r w:rsidRPr="006500CD">
          <w:t xml:space="preserve">worked with the company to </w:t>
        </w:r>
        <w:r>
          <w:rPr>
            <w:rFonts w:hint="eastAsia"/>
          </w:rPr>
          <w:t xml:space="preserve">help CSRs in call centers to get </w:t>
        </w:r>
        <w:r>
          <w:t>familiar</w:t>
        </w:r>
        <w:r>
          <w:rPr>
            <w:rFonts w:hint="eastAsia"/>
          </w:rPr>
          <w:t xml:space="preserve"> with the CSR-UI.</w:t>
        </w:r>
      </w:ins>
      <w:ins w:id="2020" w:author="Windows User" w:date="2019-01-08T16:01:00Z">
        <w:r w:rsidR="007A7838">
          <w:rPr>
            <w:rFonts w:hint="eastAsia"/>
          </w:rPr>
          <w:t xml:space="preserve"> </w:t>
        </w:r>
      </w:ins>
      <w:ins w:id="2021" w:author="Windows User" w:date="2019-01-08T16:05:00Z">
        <w:r w:rsidR="00E36DB5">
          <w:t>D</w:t>
        </w:r>
        <w:r w:rsidR="00E36DB5">
          <w:rPr>
            <w:rFonts w:hint="eastAsia"/>
          </w:rPr>
          <w:t xml:space="preserve">uring each </w:t>
        </w:r>
      </w:ins>
      <w:ins w:id="2022" w:author="Windows User" w:date="2019-01-08T16:06:00Z">
        <w:r w:rsidR="00E36DB5">
          <w:rPr>
            <w:rFonts w:hint="eastAsia"/>
          </w:rPr>
          <w:t xml:space="preserve">service call, the CSR-UI </w:t>
        </w:r>
      </w:ins>
      <w:ins w:id="2023" w:author="Windows User" w:date="2019-01-08T16:11:00Z">
        <w:r w:rsidR="00E36DB5">
          <w:t>visualizes</w:t>
        </w:r>
        <w:r w:rsidR="00E36DB5">
          <w:rPr>
            <w:rFonts w:hint="eastAsia"/>
          </w:rPr>
          <w:t xml:space="preserve"> </w:t>
        </w:r>
      </w:ins>
      <w:ins w:id="2024" w:author="Windows User" w:date="2019-01-08T16:12:00Z">
        <w:r w:rsidR="00E36DB5">
          <w:rPr>
            <w:rFonts w:hint="eastAsia"/>
          </w:rPr>
          <w:t>customer emotion</w:t>
        </w:r>
        <w:r w:rsidR="006D1B57">
          <w:rPr>
            <w:rFonts w:hint="eastAsia"/>
          </w:rPr>
          <w:t xml:space="preserve">s over time </w:t>
        </w:r>
      </w:ins>
      <w:ins w:id="2025" w:author="Windows User" w:date="2019-01-08T16:15:00Z">
        <w:r w:rsidR="006D1B57">
          <w:rPr>
            <w:rFonts w:hint="eastAsia"/>
          </w:rPr>
          <w:t xml:space="preserve">(Figure </w:t>
        </w:r>
        <w:r w:rsidR="006D1B57" w:rsidRPr="00C63DDB">
          <w:rPr>
            <w:highlight w:val="yellow"/>
            <w:rPrChange w:id="2026" w:author="Windows User" w:date="2019-01-08T16:25:00Z">
              <w:rPr/>
            </w:rPrChange>
          </w:rPr>
          <w:t>XXX</w:t>
        </w:r>
        <w:r w:rsidR="006D1B57">
          <w:rPr>
            <w:rFonts w:hint="eastAsia"/>
          </w:rPr>
          <w:t>)</w:t>
        </w:r>
      </w:ins>
      <w:ins w:id="2027" w:author="Windows User" w:date="2019-01-08T16:39:00Z">
        <w:r w:rsidR="00C049BF">
          <w:rPr>
            <w:rFonts w:hint="eastAsia"/>
          </w:rPr>
          <w:t xml:space="preserve">. </w:t>
        </w:r>
        <w:r w:rsidR="00C049BF">
          <w:t>I</w:t>
        </w:r>
        <w:r w:rsidR="00C049BF">
          <w:rPr>
            <w:rFonts w:hint="eastAsia"/>
          </w:rPr>
          <w:t>t serves as a virtu</w:t>
        </w:r>
      </w:ins>
      <w:ins w:id="2028" w:author="Windows User" w:date="2019-01-08T16:40:00Z">
        <w:r w:rsidR="00C049BF">
          <w:rPr>
            <w:rFonts w:hint="eastAsia"/>
          </w:rPr>
          <w:t xml:space="preserve">al memory of </w:t>
        </w:r>
        <w:r w:rsidR="00C049BF">
          <w:t>customer</w:t>
        </w:r>
        <w:r w:rsidR="00C049BF">
          <w:rPr>
            <w:rFonts w:hint="eastAsia"/>
          </w:rPr>
          <w:t xml:space="preserve"> emotions during the service </w:t>
        </w:r>
        <w:r w:rsidR="00C049BF">
          <w:t>encounter</w:t>
        </w:r>
      </w:ins>
      <w:ins w:id="2029" w:author="Windows User" w:date="2019-01-08T16:41:00Z">
        <w:r w:rsidR="00C049BF">
          <w:rPr>
            <w:rFonts w:hint="eastAsia"/>
          </w:rPr>
          <w:t xml:space="preserve">. </w:t>
        </w:r>
        <w:r w:rsidR="00C049BF">
          <w:t>T</w:t>
        </w:r>
        <w:r w:rsidR="00C049BF">
          <w:rPr>
            <w:rFonts w:hint="eastAsia"/>
          </w:rPr>
          <w:t>his UI is a built-in feature of the call center system and CSRs have the discretion to open it. We have obtained feedback from CSRs who used the feature, telling us t</w:t>
        </w:r>
      </w:ins>
      <w:ins w:id="2030" w:author="Windows User" w:date="2019-01-08T16:42:00Z">
        <w:r w:rsidR="00C049BF">
          <w:rPr>
            <w:rFonts w:hint="eastAsia"/>
          </w:rPr>
          <w:t xml:space="preserve">hat they found it useful as it helped them easily notice </w:t>
        </w:r>
      </w:ins>
      <w:ins w:id="2031" w:author="Windows User" w:date="2019-01-08T16:44:00Z">
        <w:r w:rsidR="00C049BF">
          <w:rPr>
            <w:rFonts w:hint="eastAsia"/>
          </w:rPr>
          <w:t xml:space="preserve">the </w:t>
        </w:r>
      </w:ins>
      <w:ins w:id="2032" w:author="Windows User" w:date="2019-01-08T16:45:00Z">
        <w:r w:rsidR="00C049BF">
          <w:t>evolutionary</w:t>
        </w:r>
      </w:ins>
      <w:ins w:id="2033" w:author="Windows User" w:date="2019-01-08T16:44:00Z">
        <w:r w:rsidR="00C049BF">
          <w:rPr>
            <w:rFonts w:hint="eastAsia"/>
          </w:rPr>
          <w:t xml:space="preserve"> path of </w:t>
        </w:r>
        <w:r w:rsidR="00C049BF">
          <w:t>customer</w:t>
        </w:r>
        <w:r w:rsidR="00C049BF">
          <w:rPr>
            <w:rFonts w:hint="eastAsia"/>
          </w:rPr>
          <w:t xml:space="preserve"> emotion </w:t>
        </w:r>
      </w:ins>
      <w:ins w:id="2034" w:author="Windows User" w:date="2019-01-08T16:13:00Z">
        <w:r w:rsidR="00C049BF">
          <w:rPr>
            <w:rFonts w:hint="eastAsia"/>
          </w:rPr>
          <w:t>during the phone call</w:t>
        </w:r>
      </w:ins>
      <w:ins w:id="2035" w:author="Windows User" w:date="2019-01-08T16:42:00Z">
        <w:r w:rsidR="00C049BF">
          <w:rPr>
            <w:rFonts w:hint="eastAsia"/>
          </w:rPr>
          <w:t xml:space="preserve">, so that they </w:t>
        </w:r>
      </w:ins>
      <w:ins w:id="2036" w:author="Windows User" w:date="2019-01-08T16:43:00Z">
        <w:r w:rsidR="00C049BF">
          <w:rPr>
            <w:rFonts w:hint="eastAsia"/>
          </w:rPr>
          <w:t>can choose service tactics</w:t>
        </w:r>
        <w:r w:rsidR="00C049BF" w:rsidRPr="00C049BF">
          <w:rPr>
            <w:rFonts w:hint="eastAsia"/>
          </w:rPr>
          <w:t xml:space="preserve"> </w:t>
        </w:r>
        <w:r w:rsidR="00C049BF">
          <w:rPr>
            <w:rFonts w:hint="eastAsia"/>
          </w:rPr>
          <w:t xml:space="preserve">accordingly. </w:t>
        </w:r>
      </w:ins>
      <w:ins w:id="2037" w:author="Windows User" w:date="2019-01-08T16:46:00Z">
        <w:r w:rsidR="00C049BF">
          <w:t>A</w:t>
        </w:r>
        <w:r w:rsidR="00C049BF">
          <w:rPr>
            <w:rFonts w:hint="eastAsia"/>
          </w:rPr>
          <w:t xml:space="preserve"> call center manager commented that this is useful </w:t>
        </w:r>
      </w:ins>
      <w:ins w:id="2038" w:author="Windows User" w:date="2019-01-08T16:47:00Z">
        <w:r w:rsidR="00C049BF">
          <w:t>particularly</w:t>
        </w:r>
        <w:r w:rsidR="00C049BF">
          <w:rPr>
            <w:rFonts w:hint="eastAsia"/>
          </w:rPr>
          <w:t xml:space="preserve"> when </w:t>
        </w:r>
        <w:del w:id="2039" w:author="Yiting Guo" w:date="2019-01-10T21:07:00Z">
          <w:r w:rsidR="00C049BF" w:rsidDel="00D0406D">
            <w:rPr>
              <w:rFonts w:hint="eastAsia"/>
            </w:rPr>
            <w:delText>service representatives</w:delText>
          </w:r>
        </w:del>
      </w:ins>
      <w:ins w:id="2040" w:author="Yiting Guo" w:date="2019-01-10T21:07:00Z">
        <w:r w:rsidR="00D0406D">
          <w:t>CSRs</w:t>
        </w:r>
      </w:ins>
      <w:ins w:id="2041" w:author="Windows User" w:date="2019-01-08T16:47:00Z">
        <w:r w:rsidR="00C049BF">
          <w:rPr>
            <w:rFonts w:hint="eastAsia"/>
          </w:rPr>
          <w:t xml:space="preserve"> are tired and </w:t>
        </w:r>
        <w:r w:rsidR="00C049BF">
          <w:rPr>
            <w:rFonts w:hint="eastAsia"/>
          </w:rPr>
          <w:lastRenderedPageBreak/>
          <w:t xml:space="preserve">get less attentive to customer emotion. </w:t>
        </w:r>
      </w:ins>
      <w:ins w:id="2042" w:author="Windows User" w:date="2019-01-08T16:56:00Z">
        <w:r w:rsidR="00583EA6">
          <w:t>O</w:t>
        </w:r>
        <w:r w:rsidR="00583EA6">
          <w:rPr>
            <w:rFonts w:hint="eastAsia"/>
          </w:rPr>
          <w:t xml:space="preserve">verall, call center managers including the </w:t>
        </w:r>
      </w:ins>
      <w:ins w:id="2043" w:author="Windows User" w:date="2019-01-08T16:57:00Z">
        <w:r w:rsidR="00583EA6">
          <w:rPr>
            <w:rFonts w:hint="eastAsia"/>
          </w:rPr>
          <w:t xml:space="preserve">director are satisfied with the system. </w:t>
        </w:r>
      </w:ins>
    </w:p>
    <w:p w14:paraId="43C13C02" w14:textId="65CC2FD6" w:rsidR="006D1B57" w:rsidRDefault="00C049BF" w:rsidP="00FA06ED">
      <w:pPr>
        <w:pStyle w:val="Paragraph"/>
        <w:rPr>
          <w:ins w:id="2044" w:author="Windows User" w:date="2019-01-08T16:20:00Z"/>
        </w:rPr>
      </w:pPr>
      <w:ins w:id="2045" w:author="Windows User" w:date="2019-01-08T16:47:00Z">
        <w:r>
          <w:rPr>
            <w:rFonts w:hint="eastAsia"/>
          </w:rPr>
          <w:t xml:space="preserve"> </w:t>
        </w:r>
      </w:ins>
      <w:ins w:id="2046" w:author="Windows User" w:date="2019-01-08T16:13:00Z">
        <w:r w:rsidR="006D1B57">
          <w:rPr>
            <w:rFonts w:hint="eastAsia"/>
          </w:rPr>
          <w:t xml:space="preserve"> </w:t>
        </w:r>
      </w:ins>
    </w:p>
    <w:p w14:paraId="2D1DCD65" w14:textId="2E3B85E2" w:rsidR="00DC688B" w:rsidDel="006500CD" w:rsidRDefault="00DC688B" w:rsidP="00DC688B">
      <w:pPr>
        <w:spacing w:line="240" w:lineRule="auto"/>
        <w:rPr>
          <w:del w:id="2047" w:author="Windows User" w:date="2019-01-08T09:46:00Z"/>
          <w:rFonts w:eastAsia="宋体" w:cs="Times New Roman"/>
          <w:b/>
        </w:rPr>
      </w:pPr>
    </w:p>
    <w:p w14:paraId="6789C5CC" w14:textId="23ACF387" w:rsidR="000A6258" w:rsidRPr="008648F4" w:rsidDel="006500CD" w:rsidRDefault="000A6258" w:rsidP="00DC688B">
      <w:pPr>
        <w:spacing w:line="240" w:lineRule="auto"/>
        <w:rPr>
          <w:del w:id="2048" w:author="Windows User" w:date="2019-01-08T09:46:00Z"/>
          <w:rFonts w:eastAsia="宋体" w:cs="Times New Roman"/>
          <w:b/>
        </w:rPr>
      </w:pPr>
      <w:del w:id="2049" w:author="Windows User" w:date="2019-01-08T09:46:00Z">
        <w:r w:rsidRPr="008648F4" w:rsidDel="006500CD">
          <w:rPr>
            <w:rFonts w:eastAsia="宋体" w:cs="Times New Roman"/>
            <w:b/>
          </w:rPr>
          <w:delText>R</w:delText>
        </w:r>
        <w:r w:rsidRPr="008648F4" w:rsidDel="006500CD">
          <w:rPr>
            <w:rFonts w:eastAsia="宋体" w:cs="Times New Roman" w:hint="eastAsia"/>
            <w:b/>
          </w:rPr>
          <w:delText xml:space="preserve">esult </w:delText>
        </w:r>
      </w:del>
    </w:p>
    <w:p w14:paraId="2B76069E" w14:textId="72DD5943" w:rsidR="000A6258" w:rsidDel="006500CD" w:rsidRDefault="000A6258" w:rsidP="000A6258">
      <w:pPr>
        <w:pStyle w:val="a5"/>
        <w:ind w:firstLineChars="0" w:firstLine="0"/>
        <w:rPr>
          <w:del w:id="2050" w:author="Windows User" w:date="2019-01-08T09:46:00Z"/>
          <w:rFonts w:eastAsia="宋体" w:cs="Times New Roman"/>
        </w:rPr>
      </w:pPr>
      <w:commentRangeStart w:id="2051"/>
      <w:del w:id="2052" w:author="Windows User" w:date="2019-01-08T09:46:00Z">
        <w:r w:rsidDel="006500CD">
          <w:rPr>
            <w:rFonts w:eastAsia="宋体" w:cs="Times New Roman"/>
          </w:rPr>
          <w:delText xml:space="preserve">In the service quality inspection module, </w:delText>
        </w:r>
        <w:commentRangeEnd w:id="2051"/>
        <w:r w:rsidR="00A01426" w:rsidDel="006500CD">
          <w:rPr>
            <w:rStyle w:val="ac"/>
          </w:rPr>
          <w:commentReference w:id="2051"/>
        </w:r>
        <w:r w:rsidDel="006500CD">
          <w:rPr>
            <w:rFonts w:eastAsia="宋体" w:cs="Times New Roman"/>
          </w:rPr>
          <w:delText>a</w:delText>
        </w:r>
        <w:r w:rsidRPr="001E32BA" w:rsidDel="006500CD">
          <w:rPr>
            <w:rFonts w:eastAsia="宋体" w:cs="Times New Roman"/>
          </w:rPr>
          <w:delText>ll the phone calls are firstly sorted by their EmotionScores and a ratio of the top-ranking ones is the output set reported by the system. The system considers the output set as most likely to be low in service quality.</w:delText>
        </w:r>
        <w:r w:rsidDel="006500CD">
          <w:rPr>
            <w:rFonts w:eastAsia="宋体" w:cs="Times New Roman"/>
          </w:rPr>
          <w:delText xml:space="preserve"> </w:delText>
        </w:r>
        <w:r w:rsidRPr="001E32BA" w:rsidDel="006500CD">
          <w:rPr>
            <w:rFonts w:eastAsia="宋体" w:cs="Times New Roman"/>
          </w:rPr>
          <w:delText>The experiment result is presented in</w:delText>
        </w:r>
      </w:del>
      <w:ins w:id="2053" w:author="De Liu" w:date="2019-01-04T23:28:00Z">
        <w:del w:id="2054" w:author="Windows User" w:date="2019-01-08T09:46:00Z">
          <w:r w:rsidR="00B86196" w:rsidDel="006500CD">
            <w:rPr>
              <w:rFonts w:eastAsia="宋体" w:cs="Times New Roman"/>
            </w:rPr>
            <w:delText xml:space="preserve"> a precision-recall graph in</w:delText>
          </w:r>
        </w:del>
      </w:ins>
      <w:del w:id="2055" w:author="Windows User" w:date="2019-01-08T09:46:00Z">
        <w:r w:rsidRPr="001E32BA" w:rsidDel="006500CD">
          <w:rPr>
            <w:rFonts w:eastAsia="宋体" w:cs="Times New Roman"/>
          </w:rPr>
          <w:delText xml:space="preserve"> Figure 7. The X axis</w:delText>
        </w:r>
      </w:del>
      <w:ins w:id="2056" w:author="De Liu" w:date="2019-01-04T23:29:00Z">
        <w:del w:id="2057" w:author="Windows User" w:date="2019-01-08T09:46:00Z">
          <w:r w:rsidR="00B86196" w:rsidRPr="001E32BA" w:rsidDel="006500CD">
            <w:rPr>
              <w:rFonts w:eastAsia="宋体" w:cs="Times New Roman"/>
            </w:rPr>
            <w:delText>X-axis</w:delText>
          </w:r>
        </w:del>
      </w:ins>
      <w:del w:id="2058" w:author="Windows User" w:date="2019-01-08T09:46:00Z">
        <w:r w:rsidRPr="001E32BA" w:rsidDel="006500CD">
          <w:rPr>
            <w:rFonts w:eastAsia="宋体" w:cs="Times New Roman"/>
          </w:rPr>
          <w:delText xml:space="preserve"> is the output </w:delText>
        </w:r>
      </w:del>
      <w:ins w:id="2059" w:author="De Liu" w:date="2019-01-04T23:28:00Z">
        <w:del w:id="2060" w:author="Windows User" w:date="2019-01-08T09:46:00Z">
          <w:r w:rsidR="00B86196" w:rsidDel="006500CD">
            <w:rPr>
              <w:rFonts w:eastAsia="宋体" w:cs="Times New Roman"/>
            </w:rPr>
            <w:delText>recall</w:delText>
          </w:r>
        </w:del>
      </w:ins>
      <w:ins w:id="2061" w:author="De Liu" w:date="2019-01-04T23:29:00Z">
        <w:del w:id="2062" w:author="Windows User" w:date="2019-01-08T09:46:00Z">
          <w:r w:rsidR="00B86196" w:rsidDel="006500CD">
            <w:rPr>
              <w:rFonts w:eastAsia="宋体" w:cs="Times New Roman"/>
            </w:rPr>
            <w:delText xml:space="preserve">, or the percentage of negative emotions </w:delText>
          </w:r>
        </w:del>
      </w:ins>
      <w:ins w:id="2063" w:author="De Liu" w:date="2019-01-04T23:30:00Z">
        <w:del w:id="2064" w:author="Windows User" w:date="2019-01-08T09:46:00Z">
          <w:r w:rsidR="00B86196" w:rsidDel="006500CD">
            <w:rPr>
              <w:rFonts w:eastAsia="宋体" w:cs="Times New Roman"/>
            </w:rPr>
            <w:delText>selected. The Y-axis is the precision, or the percentage of negative emotions among selected segments.</w:delText>
          </w:r>
        </w:del>
      </w:ins>
      <w:ins w:id="2065" w:author="De Liu" w:date="2019-01-04T23:28:00Z">
        <w:del w:id="2066" w:author="Windows User" w:date="2019-01-08T09:46:00Z">
          <w:r w:rsidR="00B86196" w:rsidRPr="001E32BA" w:rsidDel="006500CD">
            <w:rPr>
              <w:rFonts w:eastAsia="宋体" w:cs="Times New Roman"/>
            </w:rPr>
            <w:delText xml:space="preserve"> </w:delText>
          </w:r>
        </w:del>
      </w:ins>
      <w:del w:id="2067" w:author="Windows User" w:date="2019-01-08T09:46:00Z">
        <w:r w:rsidRPr="001E32BA" w:rsidDel="006500CD">
          <w:rPr>
            <w:rFonts w:eastAsia="宋体" w:cs="Times New Roman"/>
          </w:rPr>
          <w:delText xml:space="preserve">ratio </w:delText>
        </w:r>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output</m:t>
              </m:r>
            </m:sub>
          </m:sSub>
        </m:oMath>
        <w:r w:rsidDel="006500CD">
          <w:rPr>
            <w:rFonts w:eastAsia="宋体" w:cs="Times New Roman" w:hint="eastAsia"/>
          </w:rPr>
          <w:delText xml:space="preserve"> </w:delText>
        </w:r>
        <w:r w:rsidRPr="001E32BA" w:rsidDel="006500CD">
          <w:rPr>
            <w:rFonts w:eastAsia="宋体" w:cs="Times New Roman"/>
          </w:rPr>
          <w:delText xml:space="preserve">of system, representing the proportion of output set in the whole dataset. </w:delText>
        </w:r>
        <w:r w:rsidDel="006500CD">
          <w:rPr>
            <w:rFonts w:eastAsia="宋体" w:cs="Times New Roman"/>
          </w:rPr>
          <w:delText xml:space="preserve">For instance, if we set </w:delText>
        </w:r>
        <m:oMath>
          <m:sSub>
            <m:sSubPr>
              <m:ctrlPr>
                <w:rPr>
                  <w:rFonts w:ascii="Cambria Math" w:eastAsia="宋体" w:hAnsi="Cambria Math" w:cs="Times New Roman"/>
                </w:rPr>
              </m:ctrlPr>
            </m:sSubPr>
            <m:e>
              <m:r>
                <w:rPr>
                  <w:rFonts w:ascii="Cambria Math" w:eastAsia="宋体" w:hAnsi="Cambria Math" w:cs="Times New Roman"/>
                </w:rPr>
                <m:t>r</m:t>
              </m:r>
            </m:e>
            <m:sub>
              <m:r>
                <w:rPr>
                  <w:rFonts w:ascii="Cambria Math" w:eastAsia="宋体" w:hAnsi="Cambria Math" w:cs="Times New Roman"/>
                </w:rPr>
                <m:t>output</m:t>
              </m:r>
            </m:sub>
          </m:sSub>
        </m:oMath>
      </w:del>
      <m:oMath>
        <m:r>
          <w:ins w:id="2068" w:author="De Liu" w:date="2019-01-04T23:32:00Z">
            <w:del w:id="2069" w:author="Windows User" w:date="2019-01-08T09:46:00Z">
              <w:rPr>
                <w:rFonts w:ascii="Cambria Math" w:eastAsia="宋体" w:hAnsi="Cambria Math" w:cs="Times New Roman"/>
              </w:rPr>
              <m:t>recall</m:t>
            </w:del>
          </w:ins>
        </m:r>
        <m:r>
          <w:del w:id="2070" w:author="Windows User" w:date="2019-01-08T09:46:00Z">
            <w:rPr>
              <w:rFonts w:ascii="Cambria Math" w:eastAsia="宋体" w:hAnsi="Cambria Math" w:cs="Times New Roman"/>
            </w:rPr>
            <m:t>=0.5%</m:t>
          </w:del>
        </m:r>
      </m:oMath>
      <w:ins w:id="2071" w:author="De Liu" w:date="2019-01-04T23:37:00Z">
        <w:del w:id="2072" w:author="Windows User" w:date="2019-01-08T09:46:00Z">
          <w:r w:rsidR="00D8039B" w:rsidDel="006500CD">
            <w:rPr>
              <w:rFonts w:eastAsia="宋体" w:cs="Times New Roman"/>
            </w:rPr>
            <w:delText>, …</w:delText>
          </w:r>
        </w:del>
      </w:ins>
      <w:del w:id="2073" w:author="Windows User" w:date="2019-01-08T09:46:00Z">
        <w:r w:rsidDel="006500CD">
          <w:rPr>
            <w:rFonts w:eastAsia="宋体" w:cs="Times New Roman" w:hint="eastAsia"/>
          </w:rPr>
          <w:delText xml:space="preserve"> </w:delText>
        </w:r>
        <w:r w:rsidDel="006500CD">
          <w:rPr>
            <w:rFonts w:eastAsia="宋体" w:cs="Times New Roman"/>
          </w:rPr>
          <w:delText>and the total number of calls to be inspected is 1000</w:delText>
        </w:r>
        <w:r w:rsidDel="006500CD">
          <w:rPr>
            <w:rFonts w:eastAsia="宋体" w:cs="Times New Roman" w:hint="eastAsia"/>
          </w:rPr>
          <w:delText>,</w:delText>
        </w:r>
        <w:r w:rsidDel="006500CD">
          <w:rPr>
            <w:rFonts w:eastAsia="宋体" w:cs="Times New Roman"/>
          </w:rPr>
          <w:delText xml:space="preserve"> the system will take the top 5 calls as the low quality calls and output them. </w:delText>
        </w:r>
        <w:r w:rsidRPr="001E32BA" w:rsidDel="006500CD">
          <w:rPr>
            <w:rFonts w:eastAsia="宋体" w:cs="Times New Roman"/>
          </w:rPr>
          <w:delText xml:space="preserve">The Y axis is the precision of low-quality calls. The upper limit of output ratio is determined by the inspection ratio in a real production environment (1.5%). The precision ranges from 65% to 55% and the system has better performance under smaller output ratio. </w:delText>
        </w:r>
      </w:del>
    </w:p>
    <w:p w14:paraId="69E89744" w14:textId="5C5CF7CC" w:rsidR="000A6258" w:rsidDel="006500CD" w:rsidRDefault="00DC688B" w:rsidP="00DC688B">
      <w:pPr>
        <w:pStyle w:val="Paragraph"/>
        <w:rPr>
          <w:del w:id="2074" w:author="Windows User" w:date="2019-01-08T09:46:00Z"/>
        </w:rPr>
      </w:pPr>
      <w:del w:id="2075" w:author="Windows User" w:date="2019-01-08T09:46:00Z">
        <w:r w:rsidDel="006500CD">
          <w:rPr>
            <w:noProof/>
          </w:rPr>
          <w:drawing>
            <wp:anchor distT="0" distB="0" distL="114300" distR="114300" simplePos="0" relativeHeight="251659264" behindDoc="0" locked="0" layoutInCell="1" allowOverlap="1" wp14:anchorId="4B5A1CAF" wp14:editId="737EE184">
              <wp:simplePos x="0" y="0"/>
              <wp:positionH relativeFrom="margin">
                <wp:posOffset>-236220</wp:posOffset>
              </wp:positionH>
              <wp:positionV relativeFrom="paragraph">
                <wp:posOffset>2179320</wp:posOffset>
              </wp:positionV>
              <wp:extent cx="6083300" cy="188976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3300" cy="1889760"/>
                      </a:xfrm>
                      <a:prstGeom prst="rect">
                        <a:avLst/>
                      </a:prstGeom>
                    </pic:spPr>
                  </pic:pic>
                </a:graphicData>
              </a:graphic>
              <wp14:sizeRelH relativeFrom="page">
                <wp14:pctWidth>0</wp14:pctWidth>
              </wp14:sizeRelH>
              <wp14:sizeRelV relativeFrom="page">
                <wp14:pctHeight>0</wp14:pctHeight>
              </wp14:sizeRelV>
            </wp:anchor>
          </w:drawing>
        </w:r>
        <w:r w:rsidR="000A6258" w:rsidRPr="001E32BA" w:rsidDel="006500CD">
          <w:delText xml:space="preserve">For comparison, only 30% of the calls inspected are of low quality in random sampling method. This result indicates that the service quality score given by the system is effective. </w:delText>
        </w:r>
        <w:r w:rsidR="000A6258" w:rsidDel="006500CD">
          <w:delText>Besides, l</w:delText>
        </w:r>
        <w:r w:rsidR="000A6258" w:rsidRPr="001E32BA" w:rsidDel="006500CD">
          <w:delText xml:space="preserve">imited by time, material, and human resources, the upper limit of </w:delText>
        </w:r>
        <w:r w:rsidR="000A6258" w:rsidDel="006500CD">
          <w:delText xml:space="preserve">traditional </w:delText>
        </w:r>
        <w:r w:rsidR="000A6258" w:rsidRPr="001E32BA" w:rsidDel="006500CD">
          <w:delText>call center inspection is 1.5% to 2% of the calls a day. With a capability to inspect 100% of the calls each day, the efficiency of the system is remarkably higher than sampling inspection.</w:delText>
        </w:r>
        <w:r w:rsidR="000A6258" w:rsidDel="006500CD">
          <w:delText xml:space="preserve"> </w:delText>
        </w:r>
        <w:r w:rsidR="000A6258" w:rsidRPr="001E32BA" w:rsidDel="006500CD">
          <w:delText>Thus, Hypothesis 2 is supported.</w:delText>
        </w:r>
      </w:del>
    </w:p>
    <w:p w14:paraId="66D66E80" w14:textId="5DE14D8D" w:rsidR="000A6258" w:rsidRPr="00F41044" w:rsidDel="006500CD" w:rsidRDefault="000A6258" w:rsidP="00DC688B">
      <w:pPr>
        <w:jc w:val="center"/>
        <w:rPr>
          <w:del w:id="2076" w:author="Windows User" w:date="2019-01-08T09:46:00Z"/>
          <w:rFonts w:eastAsia="宋体" w:cs="Times New Roman"/>
        </w:rPr>
      </w:pPr>
      <w:del w:id="2077" w:author="Windows User" w:date="2019-01-08T09:46:00Z">
        <w:r w:rsidRPr="001E32BA" w:rsidDel="006500CD">
          <w:rPr>
            <w:rFonts w:eastAsia="宋体" w:cs="Times New Roman"/>
          </w:rPr>
          <w:delText>Figure 7 Service Quality Inspection Results</w:delText>
        </w:r>
      </w:del>
    </w:p>
    <w:p w14:paraId="26477FF3" w14:textId="77777777" w:rsidR="000C1620" w:rsidRPr="000A6258" w:rsidRDefault="000C1620" w:rsidP="000A6258"/>
    <w:sectPr w:rsidR="000C1620" w:rsidRPr="000A6258" w:rsidSect="00101A4F">
      <w:footerReference w:type="default" r:id="rId11"/>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 Liu" w:date="2019-01-04T23:24:00Z" w:initials="DL">
    <w:p w14:paraId="19927DED" w14:textId="0A8E7E79" w:rsidR="00362F4E" w:rsidRDefault="00362F4E">
      <w:pPr>
        <w:pStyle w:val="ad"/>
      </w:pPr>
      <w:r>
        <w:rPr>
          <w:rStyle w:val="ac"/>
        </w:rPr>
        <w:annotationRef/>
      </w:r>
      <w:r>
        <w:t>Based on what I found about anomaly detection and fraud detection, they tend to call the rare case as the positive case. In other words, our positive class is a true low quality (or negative emotion) case. I wonder if you can switch it around.</w:t>
      </w:r>
    </w:p>
  </w:comment>
  <w:comment w:id="57" w:author="De Liu" w:date="2019-01-03T01:44:00Z" w:initials="DL">
    <w:p w14:paraId="0F50C946" w14:textId="77777777" w:rsidR="00362F4E" w:rsidRDefault="00362F4E" w:rsidP="00032797">
      <w:pPr>
        <w:pStyle w:val="ad"/>
      </w:pPr>
      <w:r>
        <w:rPr>
          <w:rStyle w:val="ac"/>
        </w:rPr>
        <w:annotationRef/>
      </w:r>
      <w:r>
        <w:t>how many? how many used for emotion… quality?</w:t>
      </w:r>
    </w:p>
  </w:comment>
  <w:comment w:id="110" w:author="De Liu" w:date="2019-01-06T09:52:00Z" w:initials="DL">
    <w:p w14:paraId="3BB1A207" w14:textId="77777777" w:rsidR="00362F4E" w:rsidRDefault="00362F4E" w:rsidP="002F5924">
      <w:pPr>
        <w:pStyle w:val="ad"/>
      </w:pPr>
      <w:r>
        <w:rPr>
          <w:rStyle w:val="ac"/>
        </w:rPr>
        <w:annotationRef/>
      </w:r>
      <w:r>
        <w:t>this part can also be moved to the design part.</w:t>
      </w:r>
    </w:p>
  </w:comment>
  <w:comment w:id="136" w:author="De Liu" w:date="2019-01-06T09:52:00Z" w:initials="DL">
    <w:p w14:paraId="28A1B359" w14:textId="77777777" w:rsidR="00362F4E" w:rsidRDefault="00362F4E" w:rsidP="002F5924">
      <w:pPr>
        <w:pStyle w:val="ad"/>
      </w:pPr>
      <w:r>
        <w:rPr>
          <w:rStyle w:val="ac"/>
        </w:rPr>
        <w:annotationRef/>
      </w:r>
      <w:r>
        <w:rPr>
          <w:noProof/>
        </w:rPr>
        <w:t>how?</w:t>
      </w:r>
    </w:p>
  </w:comment>
  <w:comment w:id="171" w:author="De Liu" w:date="2019-01-03T01:12:00Z" w:initials="DL">
    <w:p w14:paraId="29463ADA" w14:textId="77777777" w:rsidR="00362F4E" w:rsidRDefault="00362F4E" w:rsidP="00032797">
      <w:pPr>
        <w:pStyle w:val="ad"/>
      </w:pPr>
      <w:r>
        <w:rPr>
          <w:rStyle w:val="ac"/>
        </w:rPr>
        <w:annotationRef/>
      </w:r>
      <w:r>
        <w:t>term consistency</w:t>
      </w:r>
    </w:p>
  </w:comment>
  <w:comment w:id="409" w:author="De Liu" w:date="2019-01-03T01:37:00Z" w:initials="DL">
    <w:p w14:paraId="1FE79100" w14:textId="346F5B9C" w:rsidR="00362F4E" w:rsidRDefault="00362F4E">
      <w:pPr>
        <w:pStyle w:val="ad"/>
      </w:pPr>
      <w:r>
        <w:rPr>
          <w:rStyle w:val="ac"/>
        </w:rPr>
        <w:annotationRef/>
      </w:r>
      <w:r>
        <w:t>any sense of each utterance is labeled by how many people? how is the labeling task allocated between the three teams?</w:t>
      </w:r>
    </w:p>
  </w:comment>
  <w:comment w:id="467" w:author="De Liu" w:date="2019-01-03T01:40:00Z" w:initials="DL">
    <w:p w14:paraId="41D9AD1A" w14:textId="529F7C1B" w:rsidR="00362F4E" w:rsidRDefault="00362F4E">
      <w:pPr>
        <w:pStyle w:val="ad"/>
      </w:pPr>
      <w:r>
        <w:rPr>
          <w:rStyle w:val="ac"/>
        </w:rPr>
        <w:annotationRef/>
      </w:r>
      <w:r>
        <w:t>can you describe how this is actually done? e.g. do they just listen to the sound without words? just read the words….?</w:t>
      </w:r>
    </w:p>
  </w:comment>
  <w:comment w:id="538" w:author="De Liu" w:date="2019-01-04T15:43:00Z" w:initials="DL">
    <w:p w14:paraId="53C2858C" w14:textId="34D476BB" w:rsidR="00362F4E" w:rsidRDefault="00362F4E">
      <w:pPr>
        <w:pStyle w:val="ad"/>
      </w:pPr>
      <w:r>
        <w:rPr>
          <w:rStyle w:val="ac"/>
        </w:rPr>
        <w:annotationRef/>
      </w:r>
      <w:r>
        <w:t>this part can also be moved to the design part.</w:t>
      </w:r>
    </w:p>
  </w:comment>
  <w:comment w:id="574" w:author="De Liu" w:date="2019-01-03T15:44:00Z" w:initials="DL">
    <w:p w14:paraId="553BCE19" w14:textId="725E7763" w:rsidR="00362F4E" w:rsidRDefault="00362F4E">
      <w:pPr>
        <w:pStyle w:val="ad"/>
      </w:pPr>
      <w:r>
        <w:rPr>
          <w:rStyle w:val="ac"/>
        </w:rPr>
        <w:annotationRef/>
      </w:r>
      <w:r>
        <w:rPr>
          <w:noProof/>
        </w:rPr>
        <w:t>how?</w:t>
      </w:r>
    </w:p>
  </w:comment>
  <w:comment w:id="658" w:author="De Liu" w:date="2019-01-03T01:50:00Z" w:initials="DL">
    <w:p w14:paraId="475141DD" w14:textId="3787C0C4" w:rsidR="00362F4E" w:rsidRDefault="00362F4E">
      <w:pPr>
        <w:pStyle w:val="ad"/>
      </w:pPr>
      <w:r>
        <w:rPr>
          <w:rStyle w:val="ac"/>
        </w:rPr>
        <w:annotationRef/>
      </w:r>
      <w:r>
        <w:t>what out of sample means here? did we have a test set?</w:t>
      </w:r>
    </w:p>
  </w:comment>
  <w:comment w:id="1225" w:author="Yiting Guo" w:date="2019-01-10T16:32:00Z" w:initials="YG">
    <w:p w14:paraId="27707C32" w14:textId="7693FF86" w:rsidR="00362F4E" w:rsidRDefault="00362F4E">
      <w:pPr>
        <w:pStyle w:val="ad"/>
      </w:pPr>
      <w:r>
        <w:rPr>
          <w:rStyle w:val="ac"/>
        </w:rPr>
        <w:annotationRef/>
      </w:r>
      <w:r>
        <w:rPr>
          <w:rFonts w:hint="eastAsia"/>
        </w:rPr>
        <w:t>这里要怎么继续解释一下为什么结合质检数据。前面</w:t>
      </w:r>
      <w:r>
        <w:rPr>
          <w:rFonts w:hint="eastAsia"/>
        </w:rPr>
        <w:t>theory</w:t>
      </w:r>
      <w:r>
        <w:rPr>
          <w:rFonts w:hint="eastAsia"/>
        </w:rPr>
        <w:t>主要说的的还是</w:t>
      </w:r>
      <w:r>
        <w:rPr>
          <w:rFonts w:hint="eastAsia"/>
        </w:rPr>
        <w:t>c</w:t>
      </w:r>
      <w:r>
        <w:t>ustomer perceived quality</w:t>
      </w:r>
    </w:p>
  </w:comment>
  <w:comment w:id="1256" w:author="De Liu" w:date="2019-01-04T15:50:00Z" w:initials="DL">
    <w:p w14:paraId="6925D688" w14:textId="20EC60EC" w:rsidR="00362F4E" w:rsidRDefault="00362F4E">
      <w:pPr>
        <w:pStyle w:val="ad"/>
      </w:pPr>
      <w:r>
        <w:rPr>
          <w:rStyle w:val="ac"/>
        </w:rPr>
        <w:annotationRef/>
      </w:r>
      <w:r>
        <w:t>Is there any evidence or argument to support this?</w:t>
      </w:r>
    </w:p>
  </w:comment>
  <w:comment w:id="1247" w:author="De Liu" w:date="2019-01-04T15:51:00Z" w:initials="DL">
    <w:p w14:paraId="25E30FCB" w14:textId="1DF8AF2E" w:rsidR="00362F4E" w:rsidRDefault="00362F4E">
      <w:pPr>
        <w:pStyle w:val="ad"/>
      </w:pPr>
      <w:r>
        <w:rPr>
          <w:rStyle w:val="ac"/>
        </w:rPr>
        <w:annotationRef/>
      </w:r>
      <w:r>
        <w:t>can we mention how many have inspection data? how many calls have call back data?</w:t>
      </w:r>
    </w:p>
  </w:comment>
  <w:comment w:id="1277" w:author="De Liu" w:date="2019-01-03T16:05:00Z" w:initials="DL">
    <w:p w14:paraId="604EF462" w14:textId="2EFB671C" w:rsidR="00362F4E" w:rsidRDefault="00362F4E">
      <w:pPr>
        <w:pStyle w:val="ad"/>
      </w:pPr>
      <w:r>
        <w:rPr>
          <w:rStyle w:val="ac"/>
        </w:rPr>
        <w:annotationRef/>
      </w:r>
      <w:r>
        <w:t>can we test correlation/agreement between the two? this may add confidence.</w:t>
      </w:r>
    </w:p>
  </w:comment>
  <w:comment w:id="1285" w:author="De Liu" w:date="2019-01-03T16:06:00Z" w:initials="DL">
    <w:p w14:paraId="06E7EF40" w14:textId="24BDE2BD" w:rsidR="00362F4E" w:rsidRDefault="00362F4E">
      <w:pPr>
        <w:pStyle w:val="ad"/>
      </w:pPr>
      <w:r>
        <w:rPr>
          <w:rStyle w:val="ac"/>
        </w:rPr>
        <w:annotationRef/>
      </w:r>
      <w:r>
        <w:t>drop these, as they may raise more issues; I won’t characterize the first set as “employee performance”</w:t>
      </w:r>
    </w:p>
  </w:comment>
  <w:comment w:id="1392" w:author="De Liu" w:date="2019-01-04T15:53:00Z" w:initials="DL">
    <w:p w14:paraId="55860562" w14:textId="246BE65D" w:rsidR="00362F4E" w:rsidRDefault="00362F4E">
      <w:pPr>
        <w:pStyle w:val="ad"/>
      </w:pPr>
      <w:r>
        <w:rPr>
          <w:rStyle w:val="ac"/>
        </w:rPr>
        <w:annotationRef/>
      </w:r>
      <w:r>
        <w:t>update.</w:t>
      </w:r>
    </w:p>
  </w:comment>
  <w:comment w:id="1401" w:author="De Liu" w:date="2019-01-06T21:36:00Z" w:initials="DL">
    <w:p w14:paraId="172D747C" w14:textId="77777777" w:rsidR="00362F4E" w:rsidRDefault="00362F4E" w:rsidP="00195163">
      <w:pPr>
        <w:pStyle w:val="ad"/>
      </w:pPr>
      <w:r>
        <w:rPr>
          <w:rStyle w:val="ac"/>
        </w:rPr>
        <w:annotationRef/>
      </w:r>
      <w:r>
        <w:t xml:space="preserve"> what is this table for?</w:t>
      </w:r>
    </w:p>
  </w:comment>
  <w:comment w:id="1581" w:author="De Liu" w:date="2019-01-03T15:48:00Z" w:initials="DL">
    <w:p w14:paraId="64F40AD5" w14:textId="4DF646FE" w:rsidR="00362F4E" w:rsidRDefault="00362F4E">
      <w:pPr>
        <w:pStyle w:val="ad"/>
      </w:pPr>
      <w:r>
        <w:rPr>
          <w:rStyle w:val="ac"/>
        </w:rPr>
        <w:annotationRef/>
      </w:r>
      <w:r>
        <w:rPr>
          <w:noProof/>
        </w:rPr>
        <w:t>how these are chosen?</w:t>
      </w:r>
      <w:r>
        <w:t xml:space="preserve">  Also, at the time of training, did we keep some data for evaluation (to avoid overfitting?)</w:t>
      </w:r>
    </w:p>
  </w:comment>
  <w:comment w:id="1826" w:author="De Liu" w:date="2019-01-03T16:17:00Z" w:initials="DL">
    <w:p w14:paraId="4CB5B302" w14:textId="77777777" w:rsidR="00362F4E" w:rsidRDefault="00362F4E" w:rsidP="00E2188D">
      <w:pPr>
        <w:pStyle w:val="ad"/>
      </w:pPr>
      <w:r>
        <w:rPr>
          <w:rStyle w:val="ac"/>
        </w:rPr>
        <w:annotationRef/>
      </w:r>
      <w:r>
        <w:t>what’s a marginal function?</w:t>
      </w:r>
    </w:p>
  </w:comment>
  <w:comment w:id="1833" w:author="De Liu" w:date="2019-01-03T16:18:00Z" w:initials="DL">
    <w:p w14:paraId="71A131C2" w14:textId="77777777" w:rsidR="00362F4E" w:rsidRDefault="00362F4E" w:rsidP="00E2188D">
      <w:pPr>
        <w:pStyle w:val="ad"/>
      </w:pPr>
      <w:r>
        <w:rPr>
          <w:rStyle w:val="ac"/>
        </w:rPr>
        <w:annotationRef/>
      </w:r>
      <w:r>
        <w:t>need some examples of changes here</w:t>
      </w:r>
    </w:p>
  </w:comment>
  <w:comment w:id="2051" w:author="De Liu" w:date="2019-01-04T23:02:00Z" w:initials="DL">
    <w:p w14:paraId="7A0E3F56" w14:textId="6716A9DC" w:rsidR="00362F4E" w:rsidRDefault="00362F4E">
      <w:pPr>
        <w:pStyle w:val="ad"/>
      </w:pPr>
      <w:r>
        <w:rPr>
          <w:rStyle w:val="ac"/>
        </w:rPr>
        <w:annotationRef/>
      </w:r>
      <w:r>
        <w:t xml:space="preserve">Please use the precision-recall graph, the x-axis is different will be percentage of positive cases (i.e. % of all negative emotions or low-quality calls selected).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927DED" w15:done="0"/>
  <w15:commentEx w15:paraId="0F50C946" w15:done="0"/>
  <w15:commentEx w15:paraId="3BB1A207" w15:done="0"/>
  <w15:commentEx w15:paraId="28A1B359" w15:done="0"/>
  <w15:commentEx w15:paraId="29463ADA" w15:done="0"/>
  <w15:commentEx w15:paraId="1FE79100" w15:done="0"/>
  <w15:commentEx w15:paraId="41D9AD1A" w15:done="0"/>
  <w15:commentEx w15:paraId="53C2858C" w15:done="0"/>
  <w15:commentEx w15:paraId="553BCE19" w15:done="0"/>
  <w15:commentEx w15:paraId="475141DD" w15:done="0"/>
  <w15:commentEx w15:paraId="27707C32" w15:done="0"/>
  <w15:commentEx w15:paraId="6925D688" w15:done="0"/>
  <w15:commentEx w15:paraId="25E30FCB" w15:done="0"/>
  <w15:commentEx w15:paraId="604EF462" w15:done="0"/>
  <w15:commentEx w15:paraId="06E7EF40" w15:done="0"/>
  <w15:commentEx w15:paraId="55860562" w15:done="0"/>
  <w15:commentEx w15:paraId="172D747C" w15:done="0"/>
  <w15:commentEx w15:paraId="64F40AD5" w15:done="0"/>
  <w15:commentEx w15:paraId="4CB5B302" w15:done="0"/>
  <w15:commentEx w15:paraId="71A131C2" w15:done="0"/>
  <w15:commentEx w15:paraId="7A0E3F5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FA25D" w14:textId="77777777" w:rsidR="00952BAD" w:rsidRDefault="00952BAD" w:rsidP="008A1C99">
      <w:r>
        <w:separator/>
      </w:r>
    </w:p>
  </w:endnote>
  <w:endnote w:type="continuationSeparator" w:id="0">
    <w:p w14:paraId="65CB6744" w14:textId="77777777" w:rsidR="00952BAD" w:rsidRDefault="00952BAD" w:rsidP="008A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669452"/>
      <w:docPartObj>
        <w:docPartGallery w:val="Page Numbers (Bottom of Page)"/>
        <w:docPartUnique/>
      </w:docPartObj>
    </w:sdtPr>
    <w:sdtEndPr/>
    <w:sdtContent>
      <w:p w14:paraId="208B9350" w14:textId="65ED12D5" w:rsidR="00362F4E" w:rsidRDefault="00362F4E">
        <w:pPr>
          <w:pStyle w:val="a8"/>
          <w:jc w:val="center"/>
        </w:pPr>
        <w:r>
          <w:fldChar w:fldCharType="begin"/>
        </w:r>
        <w:r>
          <w:instrText>PAGE   \* MERGEFORMAT</w:instrText>
        </w:r>
        <w:r>
          <w:fldChar w:fldCharType="separate"/>
        </w:r>
        <w:r w:rsidR="00E42769" w:rsidRPr="00E42769">
          <w:rPr>
            <w:noProof/>
            <w:lang w:val="zh-CN"/>
          </w:rPr>
          <w:t>3</w:t>
        </w:r>
        <w:r>
          <w:fldChar w:fldCharType="end"/>
        </w:r>
      </w:p>
    </w:sdtContent>
  </w:sdt>
  <w:p w14:paraId="0DABCF77" w14:textId="77777777" w:rsidR="00362F4E" w:rsidRDefault="00362F4E">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02B00" w14:textId="77777777" w:rsidR="00952BAD" w:rsidRDefault="00952BAD" w:rsidP="008A1C99">
      <w:r>
        <w:separator/>
      </w:r>
    </w:p>
  </w:footnote>
  <w:footnote w:type="continuationSeparator" w:id="0">
    <w:p w14:paraId="2E07A8F7" w14:textId="77777777" w:rsidR="00952BAD" w:rsidRDefault="00952BAD" w:rsidP="008A1C99">
      <w:r>
        <w:continuationSeparator/>
      </w:r>
    </w:p>
  </w:footnote>
  <w:footnote w:id="1">
    <w:p w14:paraId="5E6A17C6" w14:textId="77777777" w:rsidR="00362F4E" w:rsidRPr="007F3345" w:rsidDel="002F5924" w:rsidRDefault="00362F4E">
      <w:pPr>
        <w:pStyle w:val="af3"/>
        <w:spacing w:line="240" w:lineRule="auto"/>
        <w:rPr>
          <w:ins w:id="125" w:author="Windows User" w:date="2019-01-06T09:52:00Z"/>
          <w:del w:id="126" w:author="Windows User" w:date="2019-01-06T09:53:00Z"/>
        </w:rPr>
      </w:pPr>
      <w:ins w:id="127" w:author="Windows User" w:date="2019-01-06T09:52:00Z">
        <w:del w:id="128" w:author="Windows User" w:date="2019-01-06T09:53:00Z">
          <w:r w:rsidDel="002F5924">
            <w:rPr>
              <w:rStyle w:val="af5"/>
            </w:rPr>
            <w:footnoteRef/>
          </w:r>
          <w:r w:rsidDel="002F5924">
            <w:delText xml:space="preserve"> </w:delText>
          </w:r>
          <w:r w:rsidRPr="00417F23" w:rsidDel="002F5924">
            <w:rPr>
              <w:rFonts w:cs="Times New Roman"/>
            </w:rPr>
            <w:delText>https://www.xfyun.cn/</w:delText>
          </w:r>
        </w:del>
      </w:ins>
    </w:p>
  </w:footnote>
  <w:footnote w:id="2">
    <w:p w14:paraId="5B91FFE6" w14:textId="77777777" w:rsidR="00362F4E" w:rsidRPr="007F3345" w:rsidDel="008E24D8" w:rsidRDefault="00362F4E">
      <w:pPr>
        <w:pStyle w:val="af3"/>
        <w:spacing w:line="240" w:lineRule="auto"/>
        <w:rPr>
          <w:del w:id="308" w:author="Windows User" w:date="2019-01-06T09:22:00Z"/>
        </w:rPr>
      </w:pPr>
      <w:del w:id="309" w:author="Windows User" w:date="2019-01-06T09:22:00Z">
        <w:r w:rsidDel="008E24D8">
          <w:rPr>
            <w:rStyle w:val="af5"/>
          </w:rPr>
          <w:footnoteRef/>
        </w:r>
        <w:r w:rsidDel="008E24D8">
          <w:delText xml:space="preserve"> </w:delText>
        </w:r>
        <w:r w:rsidRPr="00417F23" w:rsidDel="008E24D8">
          <w:rPr>
            <w:rFonts w:cs="Times New Roman"/>
          </w:rPr>
          <w:delText>https://www.xfyun.cn/</w:delText>
        </w:r>
      </w:del>
    </w:p>
  </w:footnote>
  <w:footnote w:id="3">
    <w:p w14:paraId="477F7EB4" w14:textId="77777777" w:rsidR="00362F4E" w:rsidRPr="007F3345" w:rsidDel="00705093" w:rsidRDefault="00362F4E">
      <w:pPr>
        <w:pStyle w:val="af3"/>
        <w:spacing w:line="240" w:lineRule="auto"/>
        <w:rPr>
          <w:ins w:id="554" w:author="De Liu" w:date="2019-01-03T15:41:00Z"/>
          <w:del w:id="555" w:author="Yiting Guo" w:date="2019-01-10T15:43:00Z"/>
        </w:rPr>
      </w:pPr>
      <w:ins w:id="556" w:author="De Liu" w:date="2019-01-03T15:41:00Z">
        <w:del w:id="557" w:author="Yiting Guo" w:date="2019-01-10T15:43:00Z">
          <w:r w:rsidDel="00705093">
            <w:rPr>
              <w:rStyle w:val="af5"/>
            </w:rPr>
            <w:footnoteRef/>
          </w:r>
          <w:r w:rsidDel="00705093">
            <w:delText xml:space="preserve"> </w:delText>
          </w:r>
          <w:r w:rsidRPr="00417F23" w:rsidDel="00705093">
            <w:rPr>
              <w:rFonts w:cs="Times New Roman"/>
            </w:rPr>
            <w:delText>https://www.xfyun.cn/</w:delText>
          </w:r>
        </w:del>
      </w:ins>
    </w:p>
  </w:footnote>
  <w:footnote w:id="4">
    <w:p w14:paraId="2FCD534F" w14:textId="3EE4DDBD" w:rsidR="00362F4E" w:rsidRDefault="00362F4E">
      <w:pPr>
        <w:pStyle w:val="af3"/>
        <w:spacing w:line="240" w:lineRule="auto"/>
        <w:pPrChange w:id="1366" w:author="Windows User" w:date="2019-01-08T09:26:00Z">
          <w:pPr>
            <w:pStyle w:val="af3"/>
          </w:pPr>
        </w:pPrChange>
      </w:pPr>
      <w:ins w:id="1367" w:author="Windows User" w:date="2019-01-06T21:50:00Z">
        <w:r>
          <w:rPr>
            <w:rStyle w:val="af5"/>
          </w:rPr>
          <w:footnoteRef/>
        </w:r>
        <w:r>
          <w:t xml:space="preserve"> The original items (</w:t>
        </w:r>
      </w:ins>
      <w:ins w:id="1368" w:author="Windows User" w:date="2019-01-06T21:51:00Z">
        <w:r>
          <w:t xml:space="preserve">used by both the </w:t>
        </w:r>
      </w:ins>
      <w:ins w:id="1369" w:author="Windows User" w:date="2019-01-08T09:16:00Z">
        <w:r>
          <w:rPr>
            <w:rFonts w:hint="eastAsia"/>
          </w:rPr>
          <w:t>QA</w:t>
        </w:r>
      </w:ins>
      <w:ins w:id="1370" w:author="Windows User" w:date="2019-01-06T21:51:00Z">
        <w:r>
          <w:t xml:space="preserve"> team and customer surveys) are in Chinese.</w:t>
        </w:r>
      </w:ins>
      <w:ins w:id="1371" w:author="Windows User" w:date="2019-01-06T21:52:00Z">
        <w:r>
          <w:t xml:space="preserve"> We translated them to English, as shown in Table 3. A call</w:t>
        </w:r>
      </w:ins>
      <w:ins w:id="1372" w:author="Windows User" w:date="2019-01-06T21:53:00Z">
        <w:r>
          <w:t xml:space="preserve"> </w:t>
        </w:r>
      </w:ins>
      <w:ins w:id="1373" w:author="Windows User" w:date="2019-01-06T21:52:00Z">
        <w:r>
          <w:t>center manager</w:t>
        </w:r>
      </w:ins>
      <w:ins w:id="1374" w:author="Windows User" w:date="2019-01-06T21:53:00Z">
        <w:r>
          <w:t xml:space="preserve"> of the company verified the correctness of the translation. </w:t>
        </w:r>
      </w:ins>
      <w:ins w:id="1375" w:author="Windows User" w:date="2019-01-06T21:50:00Z">
        <w:r>
          <w:t xml:space="preserve"> </w:t>
        </w:r>
      </w:ins>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858"/>
    <w:multiLevelType w:val="hybridMultilevel"/>
    <w:tmpl w:val="1D4067C6"/>
    <w:lvl w:ilvl="0" w:tplc="86D8B32A">
      <w:start w:val="1"/>
      <w:numFmt w:val="bullet"/>
      <w:lvlText w:val="•"/>
      <w:lvlJc w:val="left"/>
      <w:pPr>
        <w:tabs>
          <w:tab w:val="num" w:pos="720"/>
        </w:tabs>
        <w:ind w:left="720" w:hanging="360"/>
      </w:pPr>
      <w:rPr>
        <w:rFonts w:ascii="Arial" w:hAnsi="Arial" w:hint="default"/>
      </w:rPr>
    </w:lvl>
    <w:lvl w:ilvl="1" w:tplc="D25A8542" w:tentative="1">
      <w:start w:val="1"/>
      <w:numFmt w:val="bullet"/>
      <w:lvlText w:val="•"/>
      <w:lvlJc w:val="left"/>
      <w:pPr>
        <w:tabs>
          <w:tab w:val="num" w:pos="1440"/>
        </w:tabs>
        <w:ind w:left="1440" w:hanging="360"/>
      </w:pPr>
      <w:rPr>
        <w:rFonts w:ascii="Arial" w:hAnsi="Arial" w:hint="default"/>
      </w:rPr>
    </w:lvl>
    <w:lvl w:ilvl="2" w:tplc="9C480614" w:tentative="1">
      <w:start w:val="1"/>
      <w:numFmt w:val="bullet"/>
      <w:lvlText w:val="•"/>
      <w:lvlJc w:val="left"/>
      <w:pPr>
        <w:tabs>
          <w:tab w:val="num" w:pos="2160"/>
        </w:tabs>
        <w:ind w:left="2160" w:hanging="360"/>
      </w:pPr>
      <w:rPr>
        <w:rFonts w:ascii="Arial" w:hAnsi="Arial" w:hint="default"/>
      </w:rPr>
    </w:lvl>
    <w:lvl w:ilvl="3" w:tplc="653072F6" w:tentative="1">
      <w:start w:val="1"/>
      <w:numFmt w:val="bullet"/>
      <w:lvlText w:val="•"/>
      <w:lvlJc w:val="left"/>
      <w:pPr>
        <w:tabs>
          <w:tab w:val="num" w:pos="2880"/>
        </w:tabs>
        <w:ind w:left="2880" w:hanging="360"/>
      </w:pPr>
      <w:rPr>
        <w:rFonts w:ascii="Arial" w:hAnsi="Arial" w:hint="default"/>
      </w:rPr>
    </w:lvl>
    <w:lvl w:ilvl="4" w:tplc="C42EC70A" w:tentative="1">
      <w:start w:val="1"/>
      <w:numFmt w:val="bullet"/>
      <w:lvlText w:val="•"/>
      <w:lvlJc w:val="left"/>
      <w:pPr>
        <w:tabs>
          <w:tab w:val="num" w:pos="3600"/>
        </w:tabs>
        <w:ind w:left="3600" w:hanging="360"/>
      </w:pPr>
      <w:rPr>
        <w:rFonts w:ascii="Arial" w:hAnsi="Arial" w:hint="default"/>
      </w:rPr>
    </w:lvl>
    <w:lvl w:ilvl="5" w:tplc="3E14FFB6" w:tentative="1">
      <w:start w:val="1"/>
      <w:numFmt w:val="bullet"/>
      <w:lvlText w:val="•"/>
      <w:lvlJc w:val="left"/>
      <w:pPr>
        <w:tabs>
          <w:tab w:val="num" w:pos="4320"/>
        </w:tabs>
        <w:ind w:left="4320" w:hanging="360"/>
      </w:pPr>
      <w:rPr>
        <w:rFonts w:ascii="Arial" w:hAnsi="Arial" w:hint="default"/>
      </w:rPr>
    </w:lvl>
    <w:lvl w:ilvl="6" w:tplc="7A220500" w:tentative="1">
      <w:start w:val="1"/>
      <w:numFmt w:val="bullet"/>
      <w:lvlText w:val="•"/>
      <w:lvlJc w:val="left"/>
      <w:pPr>
        <w:tabs>
          <w:tab w:val="num" w:pos="5040"/>
        </w:tabs>
        <w:ind w:left="5040" w:hanging="360"/>
      </w:pPr>
      <w:rPr>
        <w:rFonts w:ascii="Arial" w:hAnsi="Arial" w:hint="default"/>
      </w:rPr>
    </w:lvl>
    <w:lvl w:ilvl="7" w:tplc="1F88277E" w:tentative="1">
      <w:start w:val="1"/>
      <w:numFmt w:val="bullet"/>
      <w:lvlText w:val="•"/>
      <w:lvlJc w:val="left"/>
      <w:pPr>
        <w:tabs>
          <w:tab w:val="num" w:pos="5760"/>
        </w:tabs>
        <w:ind w:left="5760" w:hanging="360"/>
      </w:pPr>
      <w:rPr>
        <w:rFonts w:ascii="Arial" w:hAnsi="Arial" w:hint="default"/>
      </w:rPr>
    </w:lvl>
    <w:lvl w:ilvl="8" w:tplc="81AE5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55190E"/>
    <w:multiLevelType w:val="hybridMultilevel"/>
    <w:tmpl w:val="1980AA96"/>
    <w:lvl w:ilvl="0" w:tplc="F7703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26088"/>
    <w:multiLevelType w:val="hybridMultilevel"/>
    <w:tmpl w:val="98E04F22"/>
    <w:lvl w:ilvl="0" w:tplc="3C18D7D6">
      <w:start w:val="1"/>
      <w:numFmt w:val="bullet"/>
      <w:lvlText w:val="•"/>
      <w:lvlJc w:val="left"/>
      <w:pPr>
        <w:tabs>
          <w:tab w:val="num" w:pos="720"/>
        </w:tabs>
        <w:ind w:left="720" w:hanging="360"/>
      </w:pPr>
      <w:rPr>
        <w:rFonts w:ascii="Arial" w:hAnsi="Arial" w:hint="default"/>
      </w:rPr>
    </w:lvl>
    <w:lvl w:ilvl="1" w:tplc="C624CAD2">
      <w:numFmt w:val="none"/>
      <w:lvlText w:val=""/>
      <w:lvlJc w:val="left"/>
      <w:pPr>
        <w:tabs>
          <w:tab w:val="num" w:pos="360"/>
        </w:tabs>
      </w:pPr>
    </w:lvl>
    <w:lvl w:ilvl="2" w:tplc="527613C4" w:tentative="1">
      <w:start w:val="1"/>
      <w:numFmt w:val="bullet"/>
      <w:lvlText w:val="•"/>
      <w:lvlJc w:val="left"/>
      <w:pPr>
        <w:tabs>
          <w:tab w:val="num" w:pos="2160"/>
        </w:tabs>
        <w:ind w:left="2160" w:hanging="360"/>
      </w:pPr>
      <w:rPr>
        <w:rFonts w:ascii="Arial" w:hAnsi="Arial" w:hint="default"/>
      </w:rPr>
    </w:lvl>
    <w:lvl w:ilvl="3" w:tplc="8DCA0EDA" w:tentative="1">
      <w:start w:val="1"/>
      <w:numFmt w:val="bullet"/>
      <w:lvlText w:val="•"/>
      <w:lvlJc w:val="left"/>
      <w:pPr>
        <w:tabs>
          <w:tab w:val="num" w:pos="2880"/>
        </w:tabs>
        <w:ind w:left="2880" w:hanging="360"/>
      </w:pPr>
      <w:rPr>
        <w:rFonts w:ascii="Arial" w:hAnsi="Arial" w:hint="default"/>
      </w:rPr>
    </w:lvl>
    <w:lvl w:ilvl="4" w:tplc="04EACBE2" w:tentative="1">
      <w:start w:val="1"/>
      <w:numFmt w:val="bullet"/>
      <w:lvlText w:val="•"/>
      <w:lvlJc w:val="left"/>
      <w:pPr>
        <w:tabs>
          <w:tab w:val="num" w:pos="3600"/>
        </w:tabs>
        <w:ind w:left="3600" w:hanging="360"/>
      </w:pPr>
      <w:rPr>
        <w:rFonts w:ascii="Arial" w:hAnsi="Arial" w:hint="default"/>
      </w:rPr>
    </w:lvl>
    <w:lvl w:ilvl="5" w:tplc="1C22A198" w:tentative="1">
      <w:start w:val="1"/>
      <w:numFmt w:val="bullet"/>
      <w:lvlText w:val="•"/>
      <w:lvlJc w:val="left"/>
      <w:pPr>
        <w:tabs>
          <w:tab w:val="num" w:pos="4320"/>
        </w:tabs>
        <w:ind w:left="4320" w:hanging="360"/>
      </w:pPr>
      <w:rPr>
        <w:rFonts w:ascii="Arial" w:hAnsi="Arial" w:hint="default"/>
      </w:rPr>
    </w:lvl>
    <w:lvl w:ilvl="6" w:tplc="EFC283DE" w:tentative="1">
      <w:start w:val="1"/>
      <w:numFmt w:val="bullet"/>
      <w:lvlText w:val="•"/>
      <w:lvlJc w:val="left"/>
      <w:pPr>
        <w:tabs>
          <w:tab w:val="num" w:pos="5040"/>
        </w:tabs>
        <w:ind w:left="5040" w:hanging="360"/>
      </w:pPr>
      <w:rPr>
        <w:rFonts w:ascii="Arial" w:hAnsi="Arial" w:hint="default"/>
      </w:rPr>
    </w:lvl>
    <w:lvl w:ilvl="7" w:tplc="535A35E6" w:tentative="1">
      <w:start w:val="1"/>
      <w:numFmt w:val="bullet"/>
      <w:lvlText w:val="•"/>
      <w:lvlJc w:val="left"/>
      <w:pPr>
        <w:tabs>
          <w:tab w:val="num" w:pos="5760"/>
        </w:tabs>
        <w:ind w:left="5760" w:hanging="360"/>
      </w:pPr>
      <w:rPr>
        <w:rFonts w:ascii="Arial" w:hAnsi="Arial" w:hint="default"/>
      </w:rPr>
    </w:lvl>
    <w:lvl w:ilvl="8" w:tplc="3080FAC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BD0690"/>
    <w:multiLevelType w:val="hybridMultilevel"/>
    <w:tmpl w:val="F99A2C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B37AF"/>
    <w:multiLevelType w:val="hybridMultilevel"/>
    <w:tmpl w:val="A480640C"/>
    <w:lvl w:ilvl="0" w:tplc="0608C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054B1B"/>
    <w:multiLevelType w:val="hybridMultilevel"/>
    <w:tmpl w:val="0C988E88"/>
    <w:lvl w:ilvl="0" w:tplc="04090001">
      <w:start w:val="1"/>
      <w:numFmt w:val="bullet"/>
      <w:lvlText w:val=""/>
      <w:lvlJc w:val="left"/>
      <w:pPr>
        <w:ind w:left="1200" w:hanging="420"/>
      </w:pPr>
      <w:rPr>
        <w:rFonts w:ascii="Symbol" w:hAnsi="Symbol"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1FE3778A"/>
    <w:multiLevelType w:val="hybridMultilevel"/>
    <w:tmpl w:val="DE48312E"/>
    <w:lvl w:ilvl="0" w:tplc="DBAE1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DE54FC"/>
    <w:multiLevelType w:val="hybridMultilevel"/>
    <w:tmpl w:val="D0F84D58"/>
    <w:lvl w:ilvl="0" w:tplc="0E7AB54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A73140"/>
    <w:multiLevelType w:val="hybridMultilevel"/>
    <w:tmpl w:val="1E589F24"/>
    <w:lvl w:ilvl="0" w:tplc="E64A5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543E26"/>
    <w:multiLevelType w:val="hybridMultilevel"/>
    <w:tmpl w:val="F22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97940"/>
    <w:multiLevelType w:val="hybridMultilevel"/>
    <w:tmpl w:val="3F365EB2"/>
    <w:lvl w:ilvl="0" w:tplc="E1C83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AE6A9C"/>
    <w:multiLevelType w:val="hybridMultilevel"/>
    <w:tmpl w:val="79D0918A"/>
    <w:lvl w:ilvl="0" w:tplc="E2DEE55A">
      <w:start w:val="1"/>
      <w:numFmt w:val="bullet"/>
      <w:lvlText w:val="•"/>
      <w:lvlJc w:val="left"/>
      <w:pPr>
        <w:tabs>
          <w:tab w:val="num" w:pos="720"/>
        </w:tabs>
        <w:ind w:left="720" w:hanging="360"/>
      </w:pPr>
      <w:rPr>
        <w:rFonts w:ascii="Arial" w:hAnsi="Arial" w:hint="default"/>
      </w:rPr>
    </w:lvl>
    <w:lvl w:ilvl="1" w:tplc="4D3EDB40" w:tentative="1">
      <w:start w:val="1"/>
      <w:numFmt w:val="bullet"/>
      <w:lvlText w:val="•"/>
      <w:lvlJc w:val="left"/>
      <w:pPr>
        <w:tabs>
          <w:tab w:val="num" w:pos="1440"/>
        </w:tabs>
        <w:ind w:left="1440" w:hanging="360"/>
      </w:pPr>
      <w:rPr>
        <w:rFonts w:ascii="Arial" w:hAnsi="Arial" w:hint="default"/>
      </w:rPr>
    </w:lvl>
    <w:lvl w:ilvl="2" w:tplc="DB8E69CE" w:tentative="1">
      <w:start w:val="1"/>
      <w:numFmt w:val="bullet"/>
      <w:lvlText w:val="•"/>
      <w:lvlJc w:val="left"/>
      <w:pPr>
        <w:tabs>
          <w:tab w:val="num" w:pos="2160"/>
        </w:tabs>
        <w:ind w:left="2160" w:hanging="360"/>
      </w:pPr>
      <w:rPr>
        <w:rFonts w:ascii="Arial" w:hAnsi="Arial" w:hint="default"/>
      </w:rPr>
    </w:lvl>
    <w:lvl w:ilvl="3" w:tplc="85BAA1BE" w:tentative="1">
      <w:start w:val="1"/>
      <w:numFmt w:val="bullet"/>
      <w:lvlText w:val="•"/>
      <w:lvlJc w:val="left"/>
      <w:pPr>
        <w:tabs>
          <w:tab w:val="num" w:pos="2880"/>
        </w:tabs>
        <w:ind w:left="2880" w:hanging="360"/>
      </w:pPr>
      <w:rPr>
        <w:rFonts w:ascii="Arial" w:hAnsi="Arial" w:hint="default"/>
      </w:rPr>
    </w:lvl>
    <w:lvl w:ilvl="4" w:tplc="716E0644" w:tentative="1">
      <w:start w:val="1"/>
      <w:numFmt w:val="bullet"/>
      <w:lvlText w:val="•"/>
      <w:lvlJc w:val="left"/>
      <w:pPr>
        <w:tabs>
          <w:tab w:val="num" w:pos="3600"/>
        </w:tabs>
        <w:ind w:left="3600" w:hanging="360"/>
      </w:pPr>
      <w:rPr>
        <w:rFonts w:ascii="Arial" w:hAnsi="Arial" w:hint="default"/>
      </w:rPr>
    </w:lvl>
    <w:lvl w:ilvl="5" w:tplc="DE306322" w:tentative="1">
      <w:start w:val="1"/>
      <w:numFmt w:val="bullet"/>
      <w:lvlText w:val="•"/>
      <w:lvlJc w:val="left"/>
      <w:pPr>
        <w:tabs>
          <w:tab w:val="num" w:pos="4320"/>
        </w:tabs>
        <w:ind w:left="4320" w:hanging="360"/>
      </w:pPr>
      <w:rPr>
        <w:rFonts w:ascii="Arial" w:hAnsi="Arial" w:hint="default"/>
      </w:rPr>
    </w:lvl>
    <w:lvl w:ilvl="6" w:tplc="652A6126" w:tentative="1">
      <w:start w:val="1"/>
      <w:numFmt w:val="bullet"/>
      <w:lvlText w:val="•"/>
      <w:lvlJc w:val="left"/>
      <w:pPr>
        <w:tabs>
          <w:tab w:val="num" w:pos="5040"/>
        </w:tabs>
        <w:ind w:left="5040" w:hanging="360"/>
      </w:pPr>
      <w:rPr>
        <w:rFonts w:ascii="Arial" w:hAnsi="Arial" w:hint="default"/>
      </w:rPr>
    </w:lvl>
    <w:lvl w:ilvl="7" w:tplc="7142633E" w:tentative="1">
      <w:start w:val="1"/>
      <w:numFmt w:val="bullet"/>
      <w:lvlText w:val="•"/>
      <w:lvlJc w:val="left"/>
      <w:pPr>
        <w:tabs>
          <w:tab w:val="num" w:pos="5760"/>
        </w:tabs>
        <w:ind w:left="5760" w:hanging="360"/>
      </w:pPr>
      <w:rPr>
        <w:rFonts w:ascii="Arial" w:hAnsi="Arial" w:hint="default"/>
      </w:rPr>
    </w:lvl>
    <w:lvl w:ilvl="8" w:tplc="CC8E07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7D3649"/>
    <w:multiLevelType w:val="hybridMultilevel"/>
    <w:tmpl w:val="7E88CD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87694D"/>
    <w:multiLevelType w:val="hybridMultilevel"/>
    <w:tmpl w:val="43A45EC2"/>
    <w:lvl w:ilvl="0" w:tplc="720EF114">
      <w:start w:val="9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26AC2"/>
    <w:multiLevelType w:val="hybridMultilevel"/>
    <w:tmpl w:val="FA042E8E"/>
    <w:lvl w:ilvl="0" w:tplc="31BA0B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FA9765C"/>
    <w:multiLevelType w:val="hybridMultilevel"/>
    <w:tmpl w:val="0652FA40"/>
    <w:lvl w:ilvl="0" w:tplc="321A66CC">
      <w:start w:val="1"/>
      <w:numFmt w:val="bullet"/>
      <w:lvlText w:val="•"/>
      <w:lvlJc w:val="left"/>
      <w:pPr>
        <w:tabs>
          <w:tab w:val="num" w:pos="720"/>
        </w:tabs>
        <w:ind w:left="720" w:hanging="360"/>
      </w:pPr>
      <w:rPr>
        <w:rFonts w:ascii="Arial" w:hAnsi="Arial" w:hint="default"/>
      </w:rPr>
    </w:lvl>
    <w:lvl w:ilvl="1" w:tplc="FB56A3C0" w:tentative="1">
      <w:start w:val="1"/>
      <w:numFmt w:val="bullet"/>
      <w:lvlText w:val="•"/>
      <w:lvlJc w:val="left"/>
      <w:pPr>
        <w:tabs>
          <w:tab w:val="num" w:pos="1440"/>
        </w:tabs>
        <w:ind w:left="1440" w:hanging="360"/>
      </w:pPr>
      <w:rPr>
        <w:rFonts w:ascii="Arial" w:hAnsi="Arial" w:hint="default"/>
      </w:rPr>
    </w:lvl>
    <w:lvl w:ilvl="2" w:tplc="A6102D22" w:tentative="1">
      <w:start w:val="1"/>
      <w:numFmt w:val="bullet"/>
      <w:lvlText w:val="•"/>
      <w:lvlJc w:val="left"/>
      <w:pPr>
        <w:tabs>
          <w:tab w:val="num" w:pos="2160"/>
        </w:tabs>
        <w:ind w:left="2160" w:hanging="360"/>
      </w:pPr>
      <w:rPr>
        <w:rFonts w:ascii="Arial" w:hAnsi="Arial" w:hint="default"/>
      </w:rPr>
    </w:lvl>
    <w:lvl w:ilvl="3" w:tplc="C220FC26" w:tentative="1">
      <w:start w:val="1"/>
      <w:numFmt w:val="bullet"/>
      <w:lvlText w:val="•"/>
      <w:lvlJc w:val="left"/>
      <w:pPr>
        <w:tabs>
          <w:tab w:val="num" w:pos="2880"/>
        </w:tabs>
        <w:ind w:left="2880" w:hanging="360"/>
      </w:pPr>
      <w:rPr>
        <w:rFonts w:ascii="Arial" w:hAnsi="Arial" w:hint="default"/>
      </w:rPr>
    </w:lvl>
    <w:lvl w:ilvl="4" w:tplc="E14A5F9C" w:tentative="1">
      <w:start w:val="1"/>
      <w:numFmt w:val="bullet"/>
      <w:lvlText w:val="•"/>
      <w:lvlJc w:val="left"/>
      <w:pPr>
        <w:tabs>
          <w:tab w:val="num" w:pos="3600"/>
        </w:tabs>
        <w:ind w:left="3600" w:hanging="360"/>
      </w:pPr>
      <w:rPr>
        <w:rFonts w:ascii="Arial" w:hAnsi="Arial" w:hint="default"/>
      </w:rPr>
    </w:lvl>
    <w:lvl w:ilvl="5" w:tplc="688633FE" w:tentative="1">
      <w:start w:val="1"/>
      <w:numFmt w:val="bullet"/>
      <w:lvlText w:val="•"/>
      <w:lvlJc w:val="left"/>
      <w:pPr>
        <w:tabs>
          <w:tab w:val="num" w:pos="4320"/>
        </w:tabs>
        <w:ind w:left="4320" w:hanging="360"/>
      </w:pPr>
      <w:rPr>
        <w:rFonts w:ascii="Arial" w:hAnsi="Arial" w:hint="default"/>
      </w:rPr>
    </w:lvl>
    <w:lvl w:ilvl="6" w:tplc="0D469A1E" w:tentative="1">
      <w:start w:val="1"/>
      <w:numFmt w:val="bullet"/>
      <w:lvlText w:val="•"/>
      <w:lvlJc w:val="left"/>
      <w:pPr>
        <w:tabs>
          <w:tab w:val="num" w:pos="5040"/>
        </w:tabs>
        <w:ind w:left="5040" w:hanging="360"/>
      </w:pPr>
      <w:rPr>
        <w:rFonts w:ascii="Arial" w:hAnsi="Arial" w:hint="default"/>
      </w:rPr>
    </w:lvl>
    <w:lvl w:ilvl="7" w:tplc="1410FAE4" w:tentative="1">
      <w:start w:val="1"/>
      <w:numFmt w:val="bullet"/>
      <w:lvlText w:val="•"/>
      <w:lvlJc w:val="left"/>
      <w:pPr>
        <w:tabs>
          <w:tab w:val="num" w:pos="5760"/>
        </w:tabs>
        <w:ind w:left="5760" w:hanging="360"/>
      </w:pPr>
      <w:rPr>
        <w:rFonts w:ascii="Arial" w:hAnsi="Arial" w:hint="default"/>
      </w:rPr>
    </w:lvl>
    <w:lvl w:ilvl="8" w:tplc="AE8A6E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66131D"/>
    <w:multiLevelType w:val="hybridMultilevel"/>
    <w:tmpl w:val="19BC982E"/>
    <w:lvl w:ilvl="0" w:tplc="F2D46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14"/>
  </w:num>
  <w:num w:numId="6">
    <w:abstractNumId w:val="11"/>
  </w:num>
  <w:num w:numId="7">
    <w:abstractNumId w:val="15"/>
  </w:num>
  <w:num w:numId="8">
    <w:abstractNumId w:val="0"/>
  </w:num>
  <w:num w:numId="9">
    <w:abstractNumId w:val="8"/>
  </w:num>
  <w:num w:numId="10">
    <w:abstractNumId w:val="12"/>
  </w:num>
  <w:num w:numId="11">
    <w:abstractNumId w:val="6"/>
  </w:num>
  <w:num w:numId="12">
    <w:abstractNumId w:val="16"/>
  </w:num>
  <w:num w:numId="13">
    <w:abstractNumId w:val="10"/>
  </w:num>
  <w:num w:numId="14">
    <w:abstractNumId w:val="5"/>
  </w:num>
  <w:num w:numId="15">
    <w:abstractNumId w:val="7"/>
  </w:num>
  <w:num w:numId="16">
    <w:abstractNumId w:val="9"/>
  </w:num>
  <w:num w:numId="17">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Liu">
    <w15:presenceInfo w15:providerId="AD" w15:userId="S-1-5-21-1317685450-932939914-1801392649-552009"/>
  </w15:person>
  <w15:person w15:author="Yiting Guo">
    <w15:presenceInfo w15:providerId="Windows Live" w15:userId="51791b730ab95425"/>
  </w15:person>
  <w15:person w15:author="李奕霖">
    <w15:presenceInfo w15:providerId="Windows Live" w15:userId="1350eed0b2bb9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F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activeWritingStyle w:appName="MSWord" w:lang="fr-FR" w:vendorID="64" w:dllVersion="131078" w:nlCheck="1" w:checkStyle="0"/>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29"/>
    <w:rsid w:val="00002320"/>
    <w:rsid w:val="00003328"/>
    <w:rsid w:val="000039FF"/>
    <w:rsid w:val="0000463E"/>
    <w:rsid w:val="00004BC3"/>
    <w:rsid w:val="000058E8"/>
    <w:rsid w:val="0001033D"/>
    <w:rsid w:val="00011DAD"/>
    <w:rsid w:val="00013AFD"/>
    <w:rsid w:val="00013B19"/>
    <w:rsid w:val="00014BBE"/>
    <w:rsid w:val="00015823"/>
    <w:rsid w:val="00016390"/>
    <w:rsid w:val="00016770"/>
    <w:rsid w:val="00016B95"/>
    <w:rsid w:val="00020919"/>
    <w:rsid w:val="0002314A"/>
    <w:rsid w:val="000232B9"/>
    <w:rsid w:val="00023DED"/>
    <w:rsid w:val="000245F1"/>
    <w:rsid w:val="00026856"/>
    <w:rsid w:val="00026FE4"/>
    <w:rsid w:val="0003099B"/>
    <w:rsid w:val="000312B6"/>
    <w:rsid w:val="00032797"/>
    <w:rsid w:val="00032D84"/>
    <w:rsid w:val="000357A5"/>
    <w:rsid w:val="00037E88"/>
    <w:rsid w:val="00041AFF"/>
    <w:rsid w:val="00041BA9"/>
    <w:rsid w:val="00041E77"/>
    <w:rsid w:val="00043C3C"/>
    <w:rsid w:val="00043F67"/>
    <w:rsid w:val="00044C17"/>
    <w:rsid w:val="00045CC0"/>
    <w:rsid w:val="00046060"/>
    <w:rsid w:val="00046773"/>
    <w:rsid w:val="000475C5"/>
    <w:rsid w:val="000533C5"/>
    <w:rsid w:val="00053EBC"/>
    <w:rsid w:val="00055C47"/>
    <w:rsid w:val="00055DB2"/>
    <w:rsid w:val="0005617A"/>
    <w:rsid w:val="000606E6"/>
    <w:rsid w:val="00060A97"/>
    <w:rsid w:val="00061552"/>
    <w:rsid w:val="00062F28"/>
    <w:rsid w:val="000637FD"/>
    <w:rsid w:val="00063E71"/>
    <w:rsid w:val="00065B3D"/>
    <w:rsid w:val="00065FF2"/>
    <w:rsid w:val="000703D4"/>
    <w:rsid w:val="000723EA"/>
    <w:rsid w:val="000765AA"/>
    <w:rsid w:val="000774F1"/>
    <w:rsid w:val="00083616"/>
    <w:rsid w:val="000837C4"/>
    <w:rsid w:val="00084BC5"/>
    <w:rsid w:val="000850F3"/>
    <w:rsid w:val="00085C10"/>
    <w:rsid w:val="00090606"/>
    <w:rsid w:val="00090BB9"/>
    <w:rsid w:val="000912BF"/>
    <w:rsid w:val="00092493"/>
    <w:rsid w:val="00092DFF"/>
    <w:rsid w:val="000949CE"/>
    <w:rsid w:val="00097872"/>
    <w:rsid w:val="000A200D"/>
    <w:rsid w:val="000A333F"/>
    <w:rsid w:val="000A3A56"/>
    <w:rsid w:val="000A3C37"/>
    <w:rsid w:val="000A4297"/>
    <w:rsid w:val="000A6258"/>
    <w:rsid w:val="000A6DBD"/>
    <w:rsid w:val="000A6DC6"/>
    <w:rsid w:val="000A6F2D"/>
    <w:rsid w:val="000B0E57"/>
    <w:rsid w:val="000B473E"/>
    <w:rsid w:val="000B4DF9"/>
    <w:rsid w:val="000B72D6"/>
    <w:rsid w:val="000B7712"/>
    <w:rsid w:val="000B7FB8"/>
    <w:rsid w:val="000C1620"/>
    <w:rsid w:val="000C16D6"/>
    <w:rsid w:val="000C2672"/>
    <w:rsid w:val="000C4BFD"/>
    <w:rsid w:val="000C4D70"/>
    <w:rsid w:val="000C5121"/>
    <w:rsid w:val="000C532A"/>
    <w:rsid w:val="000C6962"/>
    <w:rsid w:val="000D1BB6"/>
    <w:rsid w:val="000D1BDC"/>
    <w:rsid w:val="000D5159"/>
    <w:rsid w:val="000D57DF"/>
    <w:rsid w:val="000D6D95"/>
    <w:rsid w:val="000E033E"/>
    <w:rsid w:val="000E1B50"/>
    <w:rsid w:val="000E413E"/>
    <w:rsid w:val="000E4B9D"/>
    <w:rsid w:val="000E64F5"/>
    <w:rsid w:val="000E7214"/>
    <w:rsid w:val="000E7FA0"/>
    <w:rsid w:val="000F3E47"/>
    <w:rsid w:val="000F463D"/>
    <w:rsid w:val="000F53AD"/>
    <w:rsid w:val="000F646F"/>
    <w:rsid w:val="000F70D1"/>
    <w:rsid w:val="000F7527"/>
    <w:rsid w:val="000F7D32"/>
    <w:rsid w:val="001007E4"/>
    <w:rsid w:val="00100A77"/>
    <w:rsid w:val="00101A4F"/>
    <w:rsid w:val="001024AB"/>
    <w:rsid w:val="00102D4D"/>
    <w:rsid w:val="00102E29"/>
    <w:rsid w:val="00104462"/>
    <w:rsid w:val="00107C29"/>
    <w:rsid w:val="00111F5D"/>
    <w:rsid w:val="00112AFC"/>
    <w:rsid w:val="00113E27"/>
    <w:rsid w:val="001142D4"/>
    <w:rsid w:val="0011435E"/>
    <w:rsid w:val="00114CC9"/>
    <w:rsid w:val="00117D3D"/>
    <w:rsid w:val="00117EF4"/>
    <w:rsid w:val="00121C72"/>
    <w:rsid w:val="00122BC7"/>
    <w:rsid w:val="00126588"/>
    <w:rsid w:val="001322B3"/>
    <w:rsid w:val="0013373D"/>
    <w:rsid w:val="00135776"/>
    <w:rsid w:val="00136CD9"/>
    <w:rsid w:val="0014008D"/>
    <w:rsid w:val="00140C0B"/>
    <w:rsid w:val="0014170C"/>
    <w:rsid w:val="00141AE5"/>
    <w:rsid w:val="00145640"/>
    <w:rsid w:val="00152ECD"/>
    <w:rsid w:val="001533F4"/>
    <w:rsid w:val="00153636"/>
    <w:rsid w:val="00153F36"/>
    <w:rsid w:val="00154FF4"/>
    <w:rsid w:val="001565B2"/>
    <w:rsid w:val="001569B2"/>
    <w:rsid w:val="00160BD7"/>
    <w:rsid w:val="001611CD"/>
    <w:rsid w:val="001616BE"/>
    <w:rsid w:val="00162024"/>
    <w:rsid w:val="0016389D"/>
    <w:rsid w:val="00164042"/>
    <w:rsid w:val="00165703"/>
    <w:rsid w:val="00165BC1"/>
    <w:rsid w:val="00166531"/>
    <w:rsid w:val="001709CF"/>
    <w:rsid w:val="00172D0A"/>
    <w:rsid w:val="001748ED"/>
    <w:rsid w:val="00175DAF"/>
    <w:rsid w:val="00181AFD"/>
    <w:rsid w:val="00181E32"/>
    <w:rsid w:val="00182758"/>
    <w:rsid w:val="001832CE"/>
    <w:rsid w:val="001833C5"/>
    <w:rsid w:val="00186064"/>
    <w:rsid w:val="00186E21"/>
    <w:rsid w:val="00190720"/>
    <w:rsid w:val="001912C5"/>
    <w:rsid w:val="00193848"/>
    <w:rsid w:val="001949CA"/>
    <w:rsid w:val="00195163"/>
    <w:rsid w:val="00195D5A"/>
    <w:rsid w:val="001A0542"/>
    <w:rsid w:val="001A1789"/>
    <w:rsid w:val="001A22F7"/>
    <w:rsid w:val="001A3A2C"/>
    <w:rsid w:val="001A4019"/>
    <w:rsid w:val="001A673F"/>
    <w:rsid w:val="001A674F"/>
    <w:rsid w:val="001A6DFC"/>
    <w:rsid w:val="001A7C68"/>
    <w:rsid w:val="001A7CA6"/>
    <w:rsid w:val="001B05E7"/>
    <w:rsid w:val="001B1426"/>
    <w:rsid w:val="001B16A9"/>
    <w:rsid w:val="001B2E40"/>
    <w:rsid w:val="001B5065"/>
    <w:rsid w:val="001B5136"/>
    <w:rsid w:val="001B52F3"/>
    <w:rsid w:val="001B5300"/>
    <w:rsid w:val="001B5AC4"/>
    <w:rsid w:val="001B619E"/>
    <w:rsid w:val="001C1564"/>
    <w:rsid w:val="001C2ADE"/>
    <w:rsid w:val="001C2EAB"/>
    <w:rsid w:val="001C60FD"/>
    <w:rsid w:val="001C6A77"/>
    <w:rsid w:val="001D04A1"/>
    <w:rsid w:val="001D3098"/>
    <w:rsid w:val="001D4932"/>
    <w:rsid w:val="001D7322"/>
    <w:rsid w:val="001D7400"/>
    <w:rsid w:val="001D7CAA"/>
    <w:rsid w:val="001E1227"/>
    <w:rsid w:val="001E2076"/>
    <w:rsid w:val="001E32BA"/>
    <w:rsid w:val="001E382A"/>
    <w:rsid w:val="001E3DB1"/>
    <w:rsid w:val="001E4021"/>
    <w:rsid w:val="001E48D3"/>
    <w:rsid w:val="001E59CB"/>
    <w:rsid w:val="001E78BF"/>
    <w:rsid w:val="001F0B69"/>
    <w:rsid w:val="001F1252"/>
    <w:rsid w:val="001F41C3"/>
    <w:rsid w:val="001F4241"/>
    <w:rsid w:val="001F4416"/>
    <w:rsid w:val="001F67C9"/>
    <w:rsid w:val="00200FAA"/>
    <w:rsid w:val="002010D8"/>
    <w:rsid w:val="002020DE"/>
    <w:rsid w:val="00203BD2"/>
    <w:rsid w:val="002049AA"/>
    <w:rsid w:val="0020510C"/>
    <w:rsid w:val="002054A7"/>
    <w:rsid w:val="00206043"/>
    <w:rsid w:val="002063C4"/>
    <w:rsid w:val="00206590"/>
    <w:rsid w:val="002079BF"/>
    <w:rsid w:val="00210686"/>
    <w:rsid w:val="00212CBE"/>
    <w:rsid w:val="00213F33"/>
    <w:rsid w:val="00214DF5"/>
    <w:rsid w:val="0021508E"/>
    <w:rsid w:val="002158A4"/>
    <w:rsid w:val="00216B24"/>
    <w:rsid w:val="00220D7A"/>
    <w:rsid w:val="00221597"/>
    <w:rsid w:val="00222580"/>
    <w:rsid w:val="002240F8"/>
    <w:rsid w:val="00224476"/>
    <w:rsid w:val="0022447A"/>
    <w:rsid w:val="00224C1F"/>
    <w:rsid w:val="002252DE"/>
    <w:rsid w:val="00225F6A"/>
    <w:rsid w:val="00227B81"/>
    <w:rsid w:val="00231131"/>
    <w:rsid w:val="00232890"/>
    <w:rsid w:val="0023577B"/>
    <w:rsid w:val="002401E9"/>
    <w:rsid w:val="00240440"/>
    <w:rsid w:val="0024060B"/>
    <w:rsid w:val="00241661"/>
    <w:rsid w:val="00243CF4"/>
    <w:rsid w:val="00245303"/>
    <w:rsid w:val="002467EB"/>
    <w:rsid w:val="00250F19"/>
    <w:rsid w:val="00251185"/>
    <w:rsid w:val="00251348"/>
    <w:rsid w:val="00251C90"/>
    <w:rsid w:val="00252F94"/>
    <w:rsid w:val="00254715"/>
    <w:rsid w:val="00254BA6"/>
    <w:rsid w:val="0025563B"/>
    <w:rsid w:val="002557B7"/>
    <w:rsid w:val="00255B2B"/>
    <w:rsid w:val="0025600F"/>
    <w:rsid w:val="002573A4"/>
    <w:rsid w:val="00260585"/>
    <w:rsid w:val="00260A86"/>
    <w:rsid w:val="00261A60"/>
    <w:rsid w:val="00263618"/>
    <w:rsid w:val="00266601"/>
    <w:rsid w:val="0026677A"/>
    <w:rsid w:val="00271D0A"/>
    <w:rsid w:val="00274037"/>
    <w:rsid w:val="002743ED"/>
    <w:rsid w:val="0027646F"/>
    <w:rsid w:val="002803A2"/>
    <w:rsid w:val="00280518"/>
    <w:rsid w:val="0028247A"/>
    <w:rsid w:val="002856B7"/>
    <w:rsid w:val="00286529"/>
    <w:rsid w:val="00287B81"/>
    <w:rsid w:val="00287D92"/>
    <w:rsid w:val="00290B91"/>
    <w:rsid w:val="0029154C"/>
    <w:rsid w:val="00291CB4"/>
    <w:rsid w:val="002946E7"/>
    <w:rsid w:val="00294BCB"/>
    <w:rsid w:val="00295216"/>
    <w:rsid w:val="002972B9"/>
    <w:rsid w:val="002A2CF0"/>
    <w:rsid w:val="002A2D0B"/>
    <w:rsid w:val="002A307D"/>
    <w:rsid w:val="002A4016"/>
    <w:rsid w:val="002A7F19"/>
    <w:rsid w:val="002B1E6D"/>
    <w:rsid w:val="002B519E"/>
    <w:rsid w:val="002C121D"/>
    <w:rsid w:val="002C1956"/>
    <w:rsid w:val="002C1C84"/>
    <w:rsid w:val="002C43E8"/>
    <w:rsid w:val="002C608E"/>
    <w:rsid w:val="002C668D"/>
    <w:rsid w:val="002D3BDE"/>
    <w:rsid w:val="002D5984"/>
    <w:rsid w:val="002E1357"/>
    <w:rsid w:val="002E247A"/>
    <w:rsid w:val="002E2A90"/>
    <w:rsid w:val="002E3C23"/>
    <w:rsid w:val="002E4746"/>
    <w:rsid w:val="002E5E62"/>
    <w:rsid w:val="002F22E2"/>
    <w:rsid w:val="002F2535"/>
    <w:rsid w:val="002F3129"/>
    <w:rsid w:val="002F5924"/>
    <w:rsid w:val="002F5DA3"/>
    <w:rsid w:val="002F7AA2"/>
    <w:rsid w:val="002F7D2C"/>
    <w:rsid w:val="0030043B"/>
    <w:rsid w:val="00300B9C"/>
    <w:rsid w:val="00301DC9"/>
    <w:rsid w:val="00302745"/>
    <w:rsid w:val="00302855"/>
    <w:rsid w:val="003034E8"/>
    <w:rsid w:val="00303DC3"/>
    <w:rsid w:val="00304618"/>
    <w:rsid w:val="00305B5C"/>
    <w:rsid w:val="00305D0F"/>
    <w:rsid w:val="00306743"/>
    <w:rsid w:val="003067D2"/>
    <w:rsid w:val="003074AE"/>
    <w:rsid w:val="003127F2"/>
    <w:rsid w:val="00312B34"/>
    <w:rsid w:val="0031311C"/>
    <w:rsid w:val="00314F87"/>
    <w:rsid w:val="003154F7"/>
    <w:rsid w:val="00315B39"/>
    <w:rsid w:val="00320CA3"/>
    <w:rsid w:val="0032171B"/>
    <w:rsid w:val="00322665"/>
    <w:rsid w:val="00322CFA"/>
    <w:rsid w:val="00324C5D"/>
    <w:rsid w:val="00324E5D"/>
    <w:rsid w:val="00327532"/>
    <w:rsid w:val="0032773F"/>
    <w:rsid w:val="0032794D"/>
    <w:rsid w:val="00334E04"/>
    <w:rsid w:val="00335E10"/>
    <w:rsid w:val="0033699D"/>
    <w:rsid w:val="0034043F"/>
    <w:rsid w:val="00340BA3"/>
    <w:rsid w:val="0034177F"/>
    <w:rsid w:val="00341938"/>
    <w:rsid w:val="00343905"/>
    <w:rsid w:val="003446B3"/>
    <w:rsid w:val="00346A11"/>
    <w:rsid w:val="00346B74"/>
    <w:rsid w:val="00346CEA"/>
    <w:rsid w:val="00346FDC"/>
    <w:rsid w:val="0034738A"/>
    <w:rsid w:val="0034798A"/>
    <w:rsid w:val="0035357B"/>
    <w:rsid w:val="00354295"/>
    <w:rsid w:val="00354C10"/>
    <w:rsid w:val="00354CCA"/>
    <w:rsid w:val="00354FF4"/>
    <w:rsid w:val="00355517"/>
    <w:rsid w:val="003579C5"/>
    <w:rsid w:val="003600B9"/>
    <w:rsid w:val="003611B7"/>
    <w:rsid w:val="00362F4E"/>
    <w:rsid w:val="00366C2A"/>
    <w:rsid w:val="00366D05"/>
    <w:rsid w:val="00370FCD"/>
    <w:rsid w:val="003721AE"/>
    <w:rsid w:val="00373E84"/>
    <w:rsid w:val="00373F58"/>
    <w:rsid w:val="00376400"/>
    <w:rsid w:val="00381663"/>
    <w:rsid w:val="00381B2D"/>
    <w:rsid w:val="00385C36"/>
    <w:rsid w:val="00387C10"/>
    <w:rsid w:val="00391A07"/>
    <w:rsid w:val="00392791"/>
    <w:rsid w:val="00392B68"/>
    <w:rsid w:val="003950F3"/>
    <w:rsid w:val="003956CB"/>
    <w:rsid w:val="003A0373"/>
    <w:rsid w:val="003A0C3D"/>
    <w:rsid w:val="003A3D5D"/>
    <w:rsid w:val="003A3DB3"/>
    <w:rsid w:val="003A52F1"/>
    <w:rsid w:val="003A57B2"/>
    <w:rsid w:val="003A61B6"/>
    <w:rsid w:val="003B0255"/>
    <w:rsid w:val="003B0EEE"/>
    <w:rsid w:val="003B2031"/>
    <w:rsid w:val="003B2187"/>
    <w:rsid w:val="003B4F2A"/>
    <w:rsid w:val="003B56AE"/>
    <w:rsid w:val="003B58F1"/>
    <w:rsid w:val="003B7276"/>
    <w:rsid w:val="003C0139"/>
    <w:rsid w:val="003C048F"/>
    <w:rsid w:val="003C07C3"/>
    <w:rsid w:val="003C07CE"/>
    <w:rsid w:val="003C4451"/>
    <w:rsid w:val="003C44A5"/>
    <w:rsid w:val="003C50E3"/>
    <w:rsid w:val="003C70C0"/>
    <w:rsid w:val="003C7756"/>
    <w:rsid w:val="003D1FF9"/>
    <w:rsid w:val="003D23C7"/>
    <w:rsid w:val="003D3494"/>
    <w:rsid w:val="003D3ADD"/>
    <w:rsid w:val="003D572E"/>
    <w:rsid w:val="003D689B"/>
    <w:rsid w:val="003E1439"/>
    <w:rsid w:val="003E18CB"/>
    <w:rsid w:val="003E27DA"/>
    <w:rsid w:val="003E2861"/>
    <w:rsid w:val="003E4865"/>
    <w:rsid w:val="003E524A"/>
    <w:rsid w:val="003E5D01"/>
    <w:rsid w:val="003E610E"/>
    <w:rsid w:val="003E68F1"/>
    <w:rsid w:val="003E6CEB"/>
    <w:rsid w:val="003E7284"/>
    <w:rsid w:val="003E74FE"/>
    <w:rsid w:val="003E7D39"/>
    <w:rsid w:val="003F0B55"/>
    <w:rsid w:val="003F2CB6"/>
    <w:rsid w:val="003F2D0F"/>
    <w:rsid w:val="003F327B"/>
    <w:rsid w:val="003F3839"/>
    <w:rsid w:val="003F4BB4"/>
    <w:rsid w:val="00400706"/>
    <w:rsid w:val="00402E57"/>
    <w:rsid w:val="00402F4D"/>
    <w:rsid w:val="00403591"/>
    <w:rsid w:val="00404AFB"/>
    <w:rsid w:val="004050BF"/>
    <w:rsid w:val="004053F0"/>
    <w:rsid w:val="00405DE9"/>
    <w:rsid w:val="00407ACD"/>
    <w:rsid w:val="00407D72"/>
    <w:rsid w:val="004102A9"/>
    <w:rsid w:val="004104A0"/>
    <w:rsid w:val="0041079A"/>
    <w:rsid w:val="00410A7B"/>
    <w:rsid w:val="004149D3"/>
    <w:rsid w:val="004159DD"/>
    <w:rsid w:val="00417B2F"/>
    <w:rsid w:val="00417F23"/>
    <w:rsid w:val="00423B8C"/>
    <w:rsid w:val="0042637B"/>
    <w:rsid w:val="0042794E"/>
    <w:rsid w:val="004328A8"/>
    <w:rsid w:val="004331B8"/>
    <w:rsid w:val="0043383D"/>
    <w:rsid w:val="00434248"/>
    <w:rsid w:val="0044349B"/>
    <w:rsid w:val="00447CE3"/>
    <w:rsid w:val="00452593"/>
    <w:rsid w:val="00452A7B"/>
    <w:rsid w:val="0045409C"/>
    <w:rsid w:val="00454D76"/>
    <w:rsid w:val="004574BD"/>
    <w:rsid w:val="00457A9E"/>
    <w:rsid w:val="0046025A"/>
    <w:rsid w:val="00460BDB"/>
    <w:rsid w:val="00460E32"/>
    <w:rsid w:val="00463444"/>
    <w:rsid w:val="004651CE"/>
    <w:rsid w:val="00470101"/>
    <w:rsid w:val="004704D9"/>
    <w:rsid w:val="0047085E"/>
    <w:rsid w:val="00470C07"/>
    <w:rsid w:val="00471AB9"/>
    <w:rsid w:val="00471CBC"/>
    <w:rsid w:val="0047201D"/>
    <w:rsid w:val="00474E82"/>
    <w:rsid w:val="00477D7B"/>
    <w:rsid w:val="004819FF"/>
    <w:rsid w:val="00482D0C"/>
    <w:rsid w:val="00486911"/>
    <w:rsid w:val="004871FB"/>
    <w:rsid w:val="00491392"/>
    <w:rsid w:val="00493401"/>
    <w:rsid w:val="00496ADD"/>
    <w:rsid w:val="0049755E"/>
    <w:rsid w:val="004A4EC3"/>
    <w:rsid w:val="004A7B03"/>
    <w:rsid w:val="004B022C"/>
    <w:rsid w:val="004B1D4F"/>
    <w:rsid w:val="004B21B3"/>
    <w:rsid w:val="004B2A97"/>
    <w:rsid w:val="004B2C80"/>
    <w:rsid w:val="004B34F3"/>
    <w:rsid w:val="004B4057"/>
    <w:rsid w:val="004B4776"/>
    <w:rsid w:val="004B49F4"/>
    <w:rsid w:val="004C1CE2"/>
    <w:rsid w:val="004C2913"/>
    <w:rsid w:val="004C2B1D"/>
    <w:rsid w:val="004C337A"/>
    <w:rsid w:val="004C37BC"/>
    <w:rsid w:val="004C56AD"/>
    <w:rsid w:val="004C6D5E"/>
    <w:rsid w:val="004C6DDE"/>
    <w:rsid w:val="004D0CDF"/>
    <w:rsid w:val="004D1B66"/>
    <w:rsid w:val="004D307D"/>
    <w:rsid w:val="004D6642"/>
    <w:rsid w:val="004D7506"/>
    <w:rsid w:val="004E01A6"/>
    <w:rsid w:val="004E11D7"/>
    <w:rsid w:val="004E125A"/>
    <w:rsid w:val="004E12FF"/>
    <w:rsid w:val="004E220F"/>
    <w:rsid w:val="004E3AFF"/>
    <w:rsid w:val="004E457E"/>
    <w:rsid w:val="004E46F6"/>
    <w:rsid w:val="004E603C"/>
    <w:rsid w:val="004F08B7"/>
    <w:rsid w:val="004F10B5"/>
    <w:rsid w:val="004F1CD1"/>
    <w:rsid w:val="004F3A74"/>
    <w:rsid w:val="004F3A88"/>
    <w:rsid w:val="004F4197"/>
    <w:rsid w:val="004F7990"/>
    <w:rsid w:val="00500F49"/>
    <w:rsid w:val="00500F54"/>
    <w:rsid w:val="005010A7"/>
    <w:rsid w:val="00501259"/>
    <w:rsid w:val="0050503B"/>
    <w:rsid w:val="00505437"/>
    <w:rsid w:val="005076AC"/>
    <w:rsid w:val="00507EFC"/>
    <w:rsid w:val="00510AA3"/>
    <w:rsid w:val="005110FF"/>
    <w:rsid w:val="00512441"/>
    <w:rsid w:val="005136A8"/>
    <w:rsid w:val="00513AA0"/>
    <w:rsid w:val="00513E7C"/>
    <w:rsid w:val="0052021F"/>
    <w:rsid w:val="005203A1"/>
    <w:rsid w:val="005212E6"/>
    <w:rsid w:val="0052251C"/>
    <w:rsid w:val="00523819"/>
    <w:rsid w:val="0052683C"/>
    <w:rsid w:val="00531CF0"/>
    <w:rsid w:val="00531F40"/>
    <w:rsid w:val="00535CBB"/>
    <w:rsid w:val="00535E0D"/>
    <w:rsid w:val="00537C46"/>
    <w:rsid w:val="0054260C"/>
    <w:rsid w:val="00542DFB"/>
    <w:rsid w:val="0054306B"/>
    <w:rsid w:val="00546601"/>
    <w:rsid w:val="00551063"/>
    <w:rsid w:val="0055114E"/>
    <w:rsid w:val="005516CF"/>
    <w:rsid w:val="00554587"/>
    <w:rsid w:val="00555D62"/>
    <w:rsid w:val="00561724"/>
    <w:rsid w:val="00562971"/>
    <w:rsid w:val="00563CCE"/>
    <w:rsid w:val="00564D9B"/>
    <w:rsid w:val="005673F5"/>
    <w:rsid w:val="00567D94"/>
    <w:rsid w:val="00570321"/>
    <w:rsid w:val="00570891"/>
    <w:rsid w:val="00572A37"/>
    <w:rsid w:val="00573E1D"/>
    <w:rsid w:val="0057701B"/>
    <w:rsid w:val="005809F7"/>
    <w:rsid w:val="00583EA6"/>
    <w:rsid w:val="00587928"/>
    <w:rsid w:val="00590963"/>
    <w:rsid w:val="0059174F"/>
    <w:rsid w:val="00592123"/>
    <w:rsid w:val="005923C3"/>
    <w:rsid w:val="00593D9E"/>
    <w:rsid w:val="00596307"/>
    <w:rsid w:val="00597692"/>
    <w:rsid w:val="005A1C1C"/>
    <w:rsid w:val="005A20E3"/>
    <w:rsid w:val="005A3D08"/>
    <w:rsid w:val="005A46E7"/>
    <w:rsid w:val="005A5F9B"/>
    <w:rsid w:val="005A758E"/>
    <w:rsid w:val="005A7679"/>
    <w:rsid w:val="005A7AB8"/>
    <w:rsid w:val="005B0C1C"/>
    <w:rsid w:val="005B1276"/>
    <w:rsid w:val="005B1FEE"/>
    <w:rsid w:val="005B3106"/>
    <w:rsid w:val="005B354D"/>
    <w:rsid w:val="005B4209"/>
    <w:rsid w:val="005B4FBF"/>
    <w:rsid w:val="005B5638"/>
    <w:rsid w:val="005B779B"/>
    <w:rsid w:val="005B7B3F"/>
    <w:rsid w:val="005C0CE5"/>
    <w:rsid w:val="005C1365"/>
    <w:rsid w:val="005C13B0"/>
    <w:rsid w:val="005C19C5"/>
    <w:rsid w:val="005C2061"/>
    <w:rsid w:val="005C2DBA"/>
    <w:rsid w:val="005C3043"/>
    <w:rsid w:val="005C4761"/>
    <w:rsid w:val="005C5811"/>
    <w:rsid w:val="005D1F6F"/>
    <w:rsid w:val="005E040E"/>
    <w:rsid w:val="005E09EC"/>
    <w:rsid w:val="005E1ACE"/>
    <w:rsid w:val="005E2C2D"/>
    <w:rsid w:val="005E5DB9"/>
    <w:rsid w:val="005F1A59"/>
    <w:rsid w:val="005F2297"/>
    <w:rsid w:val="005F51CA"/>
    <w:rsid w:val="005F534A"/>
    <w:rsid w:val="005F5528"/>
    <w:rsid w:val="005F6776"/>
    <w:rsid w:val="00600960"/>
    <w:rsid w:val="00602235"/>
    <w:rsid w:val="0060296E"/>
    <w:rsid w:val="006045A4"/>
    <w:rsid w:val="00604847"/>
    <w:rsid w:val="00604F05"/>
    <w:rsid w:val="00605F40"/>
    <w:rsid w:val="0061042F"/>
    <w:rsid w:val="006134AB"/>
    <w:rsid w:val="006208B9"/>
    <w:rsid w:val="006209F5"/>
    <w:rsid w:val="00624222"/>
    <w:rsid w:val="00625566"/>
    <w:rsid w:val="00626AB7"/>
    <w:rsid w:val="00627593"/>
    <w:rsid w:val="006313CC"/>
    <w:rsid w:val="00632B3D"/>
    <w:rsid w:val="00633E72"/>
    <w:rsid w:val="006347C8"/>
    <w:rsid w:val="00636D76"/>
    <w:rsid w:val="00637184"/>
    <w:rsid w:val="0063764D"/>
    <w:rsid w:val="0063782B"/>
    <w:rsid w:val="00640497"/>
    <w:rsid w:val="00640C42"/>
    <w:rsid w:val="00641411"/>
    <w:rsid w:val="00641BC6"/>
    <w:rsid w:val="006437DD"/>
    <w:rsid w:val="00643BDB"/>
    <w:rsid w:val="00643DA6"/>
    <w:rsid w:val="00644458"/>
    <w:rsid w:val="00645966"/>
    <w:rsid w:val="00645A84"/>
    <w:rsid w:val="006500CD"/>
    <w:rsid w:val="00650A88"/>
    <w:rsid w:val="00651CC1"/>
    <w:rsid w:val="00652338"/>
    <w:rsid w:val="00652EB4"/>
    <w:rsid w:val="00653452"/>
    <w:rsid w:val="00654230"/>
    <w:rsid w:val="00655746"/>
    <w:rsid w:val="00656271"/>
    <w:rsid w:val="00660751"/>
    <w:rsid w:val="0066137F"/>
    <w:rsid w:val="0066338D"/>
    <w:rsid w:val="006645BA"/>
    <w:rsid w:val="00664F42"/>
    <w:rsid w:val="00665080"/>
    <w:rsid w:val="006660D7"/>
    <w:rsid w:val="00667C07"/>
    <w:rsid w:val="0067170F"/>
    <w:rsid w:val="00671979"/>
    <w:rsid w:val="00674670"/>
    <w:rsid w:val="006751A1"/>
    <w:rsid w:val="00675CE0"/>
    <w:rsid w:val="00675EB4"/>
    <w:rsid w:val="006775FE"/>
    <w:rsid w:val="0068101E"/>
    <w:rsid w:val="006821EC"/>
    <w:rsid w:val="00683A17"/>
    <w:rsid w:val="00684256"/>
    <w:rsid w:val="006850B1"/>
    <w:rsid w:val="00690577"/>
    <w:rsid w:val="00691B14"/>
    <w:rsid w:val="0069264A"/>
    <w:rsid w:val="00694B80"/>
    <w:rsid w:val="00696A13"/>
    <w:rsid w:val="006A03C3"/>
    <w:rsid w:val="006A1231"/>
    <w:rsid w:val="006A1503"/>
    <w:rsid w:val="006A1513"/>
    <w:rsid w:val="006A1E6A"/>
    <w:rsid w:val="006A2031"/>
    <w:rsid w:val="006A58EA"/>
    <w:rsid w:val="006A6124"/>
    <w:rsid w:val="006B0F2E"/>
    <w:rsid w:val="006B3BBB"/>
    <w:rsid w:val="006B3E3F"/>
    <w:rsid w:val="006B4DFD"/>
    <w:rsid w:val="006B5591"/>
    <w:rsid w:val="006B5A7A"/>
    <w:rsid w:val="006B5FF9"/>
    <w:rsid w:val="006B65B5"/>
    <w:rsid w:val="006B76E3"/>
    <w:rsid w:val="006B7711"/>
    <w:rsid w:val="006B78F3"/>
    <w:rsid w:val="006C0D51"/>
    <w:rsid w:val="006C1DEF"/>
    <w:rsid w:val="006C35B1"/>
    <w:rsid w:val="006C44CA"/>
    <w:rsid w:val="006C5AF1"/>
    <w:rsid w:val="006C5FB1"/>
    <w:rsid w:val="006C7B79"/>
    <w:rsid w:val="006D0C2C"/>
    <w:rsid w:val="006D1B57"/>
    <w:rsid w:val="006D1B9A"/>
    <w:rsid w:val="006D26FD"/>
    <w:rsid w:val="006D5A5A"/>
    <w:rsid w:val="006D66A0"/>
    <w:rsid w:val="006D6CD5"/>
    <w:rsid w:val="006D7573"/>
    <w:rsid w:val="006E0E0E"/>
    <w:rsid w:val="006E29BD"/>
    <w:rsid w:val="006E4224"/>
    <w:rsid w:val="006E6949"/>
    <w:rsid w:val="006E7534"/>
    <w:rsid w:val="006F1623"/>
    <w:rsid w:val="006F1823"/>
    <w:rsid w:val="006F441F"/>
    <w:rsid w:val="006F5251"/>
    <w:rsid w:val="00702300"/>
    <w:rsid w:val="00703434"/>
    <w:rsid w:val="00703684"/>
    <w:rsid w:val="00704BB6"/>
    <w:rsid w:val="00705093"/>
    <w:rsid w:val="0070640F"/>
    <w:rsid w:val="0070780C"/>
    <w:rsid w:val="00712ED8"/>
    <w:rsid w:val="00713CED"/>
    <w:rsid w:val="007144B5"/>
    <w:rsid w:val="00717F12"/>
    <w:rsid w:val="0072039F"/>
    <w:rsid w:val="007215A3"/>
    <w:rsid w:val="00721E63"/>
    <w:rsid w:val="00721F95"/>
    <w:rsid w:val="00726587"/>
    <w:rsid w:val="007279F9"/>
    <w:rsid w:val="00727FBA"/>
    <w:rsid w:val="007302D2"/>
    <w:rsid w:val="007304B6"/>
    <w:rsid w:val="0073074F"/>
    <w:rsid w:val="00730A83"/>
    <w:rsid w:val="007311B1"/>
    <w:rsid w:val="0073491B"/>
    <w:rsid w:val="00735257"/>
    <w:rsid w:val="00735C44"/>
    <w:rsid w:val="0073652C"/>
    <w:rsid w:val="0074087B"/>
    <w:rsid w:val="007412AC"/>
    <w:rsid w:val="00741E83"/>
    <w:rsid w:val="0074236E"/>
    <w:rsid w:val="00747280"/>
    <w:rsid w:val="00752F75"/>
    <w:rsid w:val="00753004"/>
    <w:rsid w:val="007570FE"/>
    <w:rsid w:val="00757845"/>
    <w:rsid w:val="00757F73"/>
    <w:rsid w:val="00761202"/>
    <w:rsid w:val="00765AD8"/>
    <w:rsid w:val="00765E87"/>
    <w:rsid w:val="007711F5"/>
    <w:rsid w:val="007717AD"/>
    <w:rsid w:val="00771CEE"/>
    <w:rsid w:val="007720FE"/>
    <w:rsid w:val="00772EF8"/>
    <w:rsid w:val="007748EF"/>
    <w:rsid w:val="007751A5"/>
    <w:rsid w:val="00777A1A"/>
    <w:rsid w:val="00777AF8"/>
    <w:rsid w:val="00782312"/>
    <w:rsid w:val="0078242A"/>
    <w:rsid w:val="0078365D"/>
    <w:rsid w:val="007878EB"/>
    <w:rsid w:val="00792505"/>
    <w:rsid w:val="00792526"/>
    <w:rsid w:val="00792A60"/>
    <w:rsid w:val="00793937"/>
    <w:rsid w:val="00797F0B"/>
    <w:rsid w:val="00797FA6"/>
    <w:rsid w:val="007A0A13"/>
    <w:rsid w:val="007A0BF2"/>
    <w:rsid w:val="007A159E"/>
    <w:rsid w:val="007A2CB9"/>
    <w:rsid w:val="007A4920"/>
    <w:rsid w:val="007A5521"/>
    <w:rsid w:val="007A7838"/>
    <w:rsid w:val="007A7C79"/>
    <w:rsid w:val="007B1CCF"/>
    <w:rsid w:val="007B39F5"/>
    <w:rsid w:val="007B4DA2"/>
    <w:rsid w:val="007B5730"/>
    <w:rsid w:val="007B57C0"/>
    <w:rsid w:val="007B60DF"/>
    <w:rsid w:val="007B6A9E"/>
    <w:rsid w:val="007B6AA0"/>
    <w:rsid w:val="007C07D0"/>
    <w:rsid w:val="007C34CB"/>
    <w:rsid w:val="007C5853"/>
    <w:rsid w:val="007C61F1"/>
    <w:rsid w:val="007C6455"/>
    <w:rsid w:val="007D0EB9"/>
    <w:rsid w:val="007D3844"/>
    <w:rsid w:val="007D4EC1"/>
    <w:rsid w:val="007D726B"/>
    <w:rsid w:val="007E0BC0"/>
    <w:rsid w:val="007E292D"/>
    <w:rsid w:val="007E3E73"/>
    <w:rsid w:val="007E41C3"/>
    <w:rsid w:val="007E51BB"/>
    <w:rsid w:val="007E56E0"/>
    <w:rsid w:val="007E69EB"/>
    <w:rsid w:val="007E7417"/>
    <w:rsid w:val="007E74D7"/>
    <w:rsid w:val="007E7879"/>
    <w:rsid w:val="007E7D91"/>
    <w:rsid w:val="007F17E2"/>
    <w:rsid w:val="007F19D3"/>
    <w:rsid w:val="007F3345"/>
    <w:rsid w:val="007F6F28"/>
    <w:rsid w:val="007F7BC5"/>
    <w:rsid w:val="008026E9"/>
    <w:rsid w:val="008041FB"/>
    <w:rsid w:val="008052D2"/>
    <w:rsid w:val="00806B62"/>
    <w:rsid w:val="0080775F"/>
    <w:rsid w:val="00807A48"/>
    <w:rsid w:val="0081257F"/>
    <w:rsid w:val="0081487D"/>
    <w:rsid w:val="00815B70"/>
    <w:rsid w:val="008178B3"/>
    <w:rsid w:val="00820D7D"/>
    <w:rsid w:val="00820F44"/>
    <w:rsid w:val="008231B3"/>
    <w:rsid w:val="00826659"/>
    <w:rsid w:val="00830EDD"/>
    <w:rsid w:val="00832DBD"/>
    <w:rsid w:val="00833ECD"/>
    <w:rsid w:val="008343E0"/>
    <w:rsid w:val="00834DE9"/>
    <w:rsid w:val="00834EFE"/>
    <w:rsid w:val="0083760F"/>
    <w:rsid w:val="00837B61"/>
    <w:rsid w:val="008406AC"/>
    <w:rsid w:val="00840E04"/>
    <w:rsid w:val="008410A6"/>
    <w:rsid w:val="00841455"/>
    <w:rsid w:val="00841545"/>
    <w:rsid w:val="0084172A"/>
    <w:rsid w:val="008421CD"/>
    <w:rsid w:val="00842E16"/>
    <w:rsid w:val="00846A78"/>
    <w:rsid w:val="00846F0C"/>
    <w:rsid w:val="008545F1"/>
    <w:rsid w:val="00856C74"/>
    <w:rsid w:val="008571D8"/>
    <w:rsid w:val="008614C1"/>
    <w:rsid w:val="00862C66"/>
    <w:rsid w:val="00864178"/>
    <w:rsid w:val="00864772"/>
    <w:rsid w:val="008648F4"/>
    <w:rsid w:val="00864AA1"/>
    <w:rsid w:val="00865410"/>
    <w:rsid w:val="008658A9"/>
    <w:rsid w:val="00865C46"/>
    <w:rsid w:val="0086707B"/>
    <w:rsid w:val="00870317"/>
    <w:rsid w:val="008715D8"/>
    <w:rsid w:val="0087181A"/>
    <w:rsid w:val="00871DF4"/>
    <w:rsid w:val="008722E7"/>
    <w:rsid w:val="00872FD6"/>
    <w:rsid w:val="0087649D"/>
    <w:rsid w:val="008766F1"/>
    <w:rsid w:val="00881DD1"/>
    <w:rsid w:val="008825A1"/>
    <w:rsid w:val="00885FFB"/>
    <w:rsid w:val="00886581"/>
    <w:rsid w:val="00887F71"/>
    <w:rsid w:val="00891BCA"/>
    <w:rsid w:val="00892A9D"/>
    <w:rsid w:val="00893E10"/>
    <w:rsid w:val="00894AD9"/>
    <w:rsid w:val="008957DC"/>
    <w:rsid w:val="00895C40"/>
    <w:rsid w:val="00895EF6"/>
    <w:rsid w:val="008A06D1"/>
    <w:rsid w:val="008A1C99"/>
    <w:rsid w:val="008A32D9"/>
    <w:rsid w:val="008A3463"/>
    <w:rsid w:val="008A4F37"/>
    <w:rsid w:val="008A5FA4"/>
    <w:rsid w:val="008A6B17"/>
    <w:rsid w:val="008B0568"/>
    <w:rsid w:val="008B0676"/>
    <w:rsid w:val="008B647E"/>
    <w:rsid w:val="008B76DA"/>
    <w:rsid w:val="008C0E92"/>
    <w:rsid w:val="008C1325"/>
    <w:rsid w:val="008C1C7F"/>
    <w:rsid w:val="008C2A45"/>
    <w:rsid w:val="008C36CB"/>
    <w:rsid w:val="008C3AD0"/>
    <w:rsid w:val="008C4473"/>
    <w:rsid w:val="008C47C3"/>
    <w:rsid w:val="008C6026"/>
    <w:rsid w:val="008C7CD8"/>
    <w:rsid w:val="008D23BC"/>
    <w:rsid w:val="008D55E1"/>
    <w:rsid w:val="008E24D8"/>
    <w:rsid w:val="008E2FA2"/>
    <w:rsid w:val="008E4374"/>
    <w:rsid w:val="008E51E5"/>
    <w:rsid w:val="008E66AB"/>
    <w:rsid w:val="008E70B7"/>
    <w:rsid w:val="008F046F"/>
    <w:rsid w:val="008F315F"/>
    <w:rsid w:val="008F39FA"/>
    <w:rsid w:val="008F3CE5"/>
    <w:rsid w:val="008F3E2B"/>
    <w:rsid w:val="008F5EA6"/>
    <w:rsid w:val="00901079"/>
    <w:rsid w:val="00902FD9"/>
    <w:rsid w:val="00903CB4"/>
    <w:rsid w:val="0090468E"/>
    <w:rsid w:val="0090535F"/>
    <w:rsid w:val="00906C76"/>
    <w:rsid w:val="00910CD1"/>
    <w:rsid w:val="00911B7B"/>
    <w:rsid w:val="0091382E"/>
    <w:rsid w:val="00913D3A"/>
    <w:rsid w:val="0091455C"/>
    <w:rsid w:val="0092058F"/>
    <w:rsid w:val="00920637"/>
    <w:rsid w:val="0092146C"/>
    <w:rsid w:val="009224F9"/>
    <w:rsid w:val="00926337"/>
    <w:rsid w:val="00926C70"/>
    <w:rsid w:val="00927996"/>
    <w:rsid w:val="00927D39"/>
    <w:rsid w:val="00930AB7"/>
    <w:rsid w:val="00931B0E"/>
    <w:rsid w:val="00931EA1"/>
    <w:rsid w:val="00932C71"/>
    <w:rsid w:val="00936B43"/>
    <w:rsid w:val="00940414"/>
    <w:rsid w:val="00941670"/>
    <w:rsid w:val="009416C4"/>
    <w:rsid w:val="00942461"/>
    <w:rsid w:val="0094369E"/>
    <w:rsid w:val="009437FB"/>
    <w:rsid w:val="0094459A"/>
    <w:rsid w:val="00946B06"/>
    <w:rsid w:val="0094768B"/>
    <w:rsid w:val="009519E5"/>
    <w:rsid w:val="00951CBA"/>
    <w:rsid w:val="009529E0"/>
    <w:rsid w:val="00952BAD"/>
    <w:rsid w:val="0095483A"/>
    <w:rsid w:val="0095596C"/>
    <w:rsid w:val="00955A13"/>
    <w:rsid w:val="00955EE0"/>
    <w:rsid w:val="009563B2"/>
    <w:rsid w:val="00961068"/>
    <w:rsid w:val="00961B89"/>
    <w:rsid w:val="009631EC"/>
    <w:rsid w:val="0097346E"/>
    <w:rsid w:val="00974259"/>
    <w:rsid w:val="0097484F"/>
    <w:rsid w:val="00974964"/>
    <w:rsid w:val="00977174"/>
    <w:rsid w:val="009779D5"/>
    <w:rsid w:val="00977CBF"/>
    <w:rsid w:val="00984A72"/>
    <w:rsid w:val="00985070"/>
    <w:rsid w:val="00985B5F"/>
    <w:rsid w:val="00987044"/>
    <w:rsid w:val="00987360"/>
    <w:rsid w:val="0098772C"/>
    <w:rsid w:val="0099136E"/>
    <w:rsid w:val="00992E6C"/>
    <w:rsid w:val="00993079"/>
    <w:rsid w:val="00993B7A"/>
    <w:rsid w:val="00995DD7"/>
    <w:rsid w:val="009A26C5"/>
    <w:rsid w:val="009A29FD"/>
    <w:rsid w:val="009A7B8A"/>
    <w:rsid w:val="009B5292"/>
    <w:rsid w:val="009B5E65"/>
    <w:rsid w:val="009B6E00"/>
    <w:rsid w:val="009B7B37"/>
    <w:rsid w:val="009C0712"/>
    <w:rsid w:val="009C0F51"/>
    <w:rsid w:val="009C2654"/>
    <w:rsid w:val="009C28F3"/>
    <w:rsid w:val="009C3800"/>
    <w:rsid w:val="009C3978"/>
    <w:rsid w:val="009C3E36"/>
    <w:rsid w:val="009C6277"/>
    <w:rsid w:val="009C6699"/>
    <w:rsid w:val="009D0881"/>
    <w:rsid w:val="009D10E9"/>
    <w:rsid w:val="009D3604"/>
    <w:rsid w:val="009D544A"/>
    <w:rsid w:val="009D68BF"/>
    <w:rsid w:val="009E3CC2"/>
    <w:rsid w:val="009E3E4D"/>
    <w:rsid w:val="009E43D7"/>
    <w:rsid w:val="009E45F3"/>
    <w:rsid w:val="009E4C66"/>
    <w:rsid w:val="009E5A4B"/>
    <w:rsid w:val="009E6816"/>
    <w:rsid w:val="009E6957"/>
    <w:rsid w:val="009E6EFE"/>
    <w:rsid w:val="009E789A"/>
    <w:rsid w:val="009E7D3B"/>
    <w:rsid w:val="009F1222"/>
    <w:rsid w:val="009F42F7"/>
    <w:rsid w:val="009F4676"/>
    <w:rsid w:val="00A00554"/>
    <w:rsid w:val="00A01018"/>
    <w:rsid w:val="00A01426"/>
    <w:rsid w:val="00A02585"/>
    <w:rsid w:val="00A02EFF"/>
    <w:rsid w:val="00A03DA7"/>
    <w:rsid w:val="00A0432A"/>
    <w:rsid w:val="00A04A8D"/>
    <w:rsid w:val="00A055E8"/>
    <w:rsid w:val="00A05767"/>
    <w:rsid w:val="00A1056D"/>
    <w:rsid w:val="00A10892"/>
    <w:rsid w:val="00A10D7A"/>
    <w:rsid w:val="00A12238"/>
    <w:rsid w:val="00A1289B"/>
    <w:rsid w:val="00A14BDC"/>
    <w:rsid w:val="00A1611D"/>
    <w:rsid w:val="00A1634C"/>
    <w:rsid w:val="00A21988"/>
    <w:rsid w:val="00A21D4E"/>
    <w:rsid w:val="00A2393B"/>
    <w:rsid w:val="00A247BD"/>
    <w:rsid w:val="00A262C5"/>
    <w:rsid w:val="00A27D57"/>
    <w:rsid w:val="00A30BD9"/>
    <w:rsid w:val="00A30F38"/>
    <w:rsid w:val="00A32AA0"/>
    <w:rsid w:val="00A35D0E"/>
    <w:rsid w:val="00A35EB1"/>
    <w:rsid w:val="00A41271"/>
    <w:rsid w:val="00A420EF"/>
    <w:rsid w:val="00A42711"/>
    <w:rsid w:val="00A446C1"/>
    <w:rsid w:val="00A44E23"/>
    <w:rsid w:val="00A45A9D"/>
    <w:rsid w:val="00A45F0B"/>
    <w:rsid w:val="00A4715A"/>
    <w:rsid w:val="00A51AF4"/>
    <w:rsid w:val="00A52AE1"/>
    <w:rsid w:val="00A54CFD"/>
    <w:rsid w:val="00A54E75"/>
    <w:rsid w:val="00A554FD"/>
    <w:rsid w:val="00A60126"/>
    <w:rsid w:val="00A63679"/>
    <w:rsid w:val="00A64E5C"/>
    <w:rsid w:val="00A663B3"/>
    <w:rsid w:val="00A67CAF"/>
    <w:rsid w:val="00A67E95"/>
    <w:rsid w:val="00A70472"/>
    <w:rsid w:val="00A7132D"/>
    <w:rsid w:val="00A71C62"/>
    <w:rsid w:val="00A7245E"/>
    <w:rsid w:val="00A72CC7"/>
    <w:rsid w:val="00A75082"/>
    <w:rsid w:val="00A76BF7"/>
    <w:rsid w:val="00A76D77"/>
    <w:rsid w:val="00A7795D"/>
    <w:rsid w:val="00A779B8"/>
    <w:rsid w:val="00A77BD5"/>
    <w:rsid w:val="00A81222"/>
    <w:rsid w:val="00A8232A"/>
    <w:rsid w:val="00A82EA6"/>
    <w:rsid w:val="00A830A2"/>
    <w:rsid w:val="00A865EC"/>
    <w:rsid w:val="00A86B29"/>
    <w:rsid w:val="00A90CF8"/>
    <w:rsid w:val="00A920B2"/>
    <w:rsid w:val="00A923AE"/>
    <w:rsid w:val="00A93B7D"/>
    <w:rsid w:val="00A954FD"/>
    <w:rsid w:val="00A97D69"/>
    <w:rsid w:val="00AA10EB"/>
    <w:rsid w:val="00AA3035"/>
    <w:rsid w:val="00AA34F3"/>
    <w:rsid w:val="00AA4E59"/>
    <w:rsid w:val="00AA563F"/>
    <w:rsid w:val="00AB03B6"/>
    <w:rsid w:val="00AB07B7"/>
    <w:rsid w:val="00AB0AD2"/>
    <w:rsid w:val="00AB13BC"/>
    <w:rsid w:val="00AB2182"/>
    <w:rsid w:val="00AB2735"/>
    <w:rsid w:val="00AB2C9D"/>
    <w:rsid w:val="00AC0554"/>
    <w:rsid w:val="00AC26D2"/>
    <w:rsid w:val="00AC3954"/>
    <w:rsid w:val="00AC429E"/>
    <w:rsid w:val="00AD1875"/>
    <w:rsid w:val="00AD2A90"/>
    <w:rsid w:val="00AD5043"/>
    <w:rsid w:val="00AD68C4"/>
    <w:rsid w:val="00AD7ED4"/>
    <w:rsid w:val="00AD7FAE"/>
    <w:rsid w:val="00AE326C"/>
    <w:rsid w:val="00AE4272"/>
    <w:rsid w:val="00AE5555"/>
    <w:rsid w:val="00AE57B9"/>
    <w:rsid w:val="00AE5C44"/>
    <w:rsid w:val="00AF1C1B"/>
    <w:rsid w:val="00B033FE"/>
    <w:rsid w:val="00B0364E"/>
    <w:rsid w:val="00B057DD"/>
    <w:rsid w:val="00B07347"/>
    <w:rsid w:val="00B110BC"/>
    <w:rsid w:val="00B133D1"/>
    <w:rsid w:val="00B14BFC"/>
    <w:rsid w:val="00B14DC7"/>
    <w:rsid w:val="00B14EE0"/>
    <w:rsid w:val="00B1685D"/>
    <w:rsid w:val="00B17C38"/>
    <w:rsid w:val="00B21317"/>
    <w:rsid w:val="00B23D4A"/>
    <w:rsid w:val="00B300D4"/>
    <w:rsid w:val="00B30280"/>
    <w:rsid w:val="00B30876"/>
    <w:rsid w:val="00B351E7"/>
    <w:rsid w:val="00B4314F"/>
    <w:rsid w:val="00B471DF"/>
    <w:rsid w:val="00B4723C"/>
    <w:rsid w:val="00B47DB3"/>
    <w:rsid w:val="00B50B16"/>
    <w:rsid w:val="00B51001"/>
    <w:rsid w:val="00B51D8F"/>
    <w:rsid w:val="00B51ED6"/>
    <w:rsid w:val="00B535A1"/>
    <w:rsid w:val="00B547F7"/>
    <w:rsid w:val="00B557A9"/>
    <w:rsid w:val="00B57787"/>
    <w:rsid w:val="00B622A5"/>
    <w:rsid w:val="00B62CCF"/>
    <w:rsid w:val="00B64FCC"/>
    <w:rsid w:val="00B65746"/>
    <w:rsid w:val="00B65FA7"/>
    <w:rsid w:val="00B66F68"/>
    <w:rsid w:val="00B712F7"/>
    <w:rsid w:val="00B7165E"/>
    <w:rsid w:val="00B737EE"/>
    <w:rsid w:val="00B73C64"/>
    <w:rsid w:val="00B75289"/>
    <w:rsid w:val="00B76534"/>
    <w:rsid w:val="00B768CB"/>
    <w:rsid w:val="00B8155F"/>
    <w:rsid w:val="00B81F60"/>
    <w:rsid w:val="00B827D8"/>
    <w:rsid w:val="00B833EB"/>
    <w:rsid w:val="00B8391F"/>
    <w:rsid w:val="00B845E3"/>
    <w:rsid w:val="00B84B98"/>
    <w:rsid w:val="00B86196"/>
    <w:rsid w:val="00B86EB0"/>
    <w:rsid w:val="00B8706B"/>
    <w:rsid w:val="00B8762A"/>
    <w:rsid w:val="00B91645"/>
    <w:rsid w:val="00B9246B"/>
    <w:rsid w:val="00B93674"/>
    <w:rsid w:val="00B9556F"/>
    <w:rsid w:val="00B95D74"/>
    <w:rsid w:val="00B9618A"/>
    <w:rsid w:val="00B963AB"/>
    <w:rsid w:val="00B96620"/>
    <w:rsid w:val="00BA06AA"/>
    <w:rsid w:val="00BA1D83"/>
    <w:rsid w:val="00BA26CB"/>
    <w:rsid w:val="00BA2DEF"/>
    <w:rsid w:val="00BA4453"/>
    <w:rsid w:val="00BA4DA5"/>
    <w:rsid w:val="00BA5219"/>
    <w:rsid w:val="00BA573C"/>
    <w:rsid w:val="00BA686F"/>
    <w:rsid w:val="00BB362A"/>
    <w:rsid w:val="00BB3E79"/>
    <w:rsid w:val="00BB4A63"/>
    <w:rsid w:val="00BB4A7A"/>
    <w:rsid w:val="00BB5492"/>
    <w:rsid w:val="00BB5A86"/>
    <w:rsid w:val="00BB7313"/>
    <w:rsid w:val="00BC053A"/>
    <w:rsid w:val="00BC2057"/>
    <w:rsid w:val="00BC371B"/>
    <w:rsid w:val="00BC3DBA"/>
    <w:rsid w:val="00BC433D"/>
    <w:rsid w:val="00BC5D86"/>
    <w:rsid w:val="00BC756A"/>
    <w:rsid w:val="00BD13DC"/>
    <w:rsid w:val="00BD22A7"/>
    <w:rsid w:val="00BD26A3"/>
    <w:rsid w:val="00BD3043"/>
    <w:rsid w:val="00BD3F9A"/>
    <w:rsid w:val="00BD5C27"/>
    <w:rsid w:val="00BD75D6"/>
    <w:rsid w:val="00BD79AD"/>
    <w:rsid w:val="00BE0092"/>
    <w:rsid w:val="00BE0162"/>
    <w:rsid w:val="00BE0269"/>
    <w:rsid w:val="00BE0E3A"/>
    <w:rsid w:val="00BE147E"/>
    <w:rsid w:val="00BE1712"/>
    <w:rsid w:val="00BE4840"/>
    <w:rsid w:val="00BE61DE"/>
    <w:rsid w:val="00BE7432"/>
    <w:rsid w:val="00BE7F56"/>
    <w:rsid w:val="00BF0C8C"/>
    <w:rsid w:val="00BF1622"/>
    <w:rsid w:val="00BF19FA"/>
    <w:rsid w:val="00BF3E06"/>
    <w:rsid w:val="00BF4AB6"/>
    <w:rsid w:val="00BF568A"/>
    <w:rsid w:val="00C0095F"/>
    <w:rsid w:val="00C018D5"/>
    <w:rsid w:val="00C02052"/>
    <w:rsid w:val="00C049BF"/>
    <w:rsid w:val="00C04B2A"/>
    <w:rsid w:val="00C06399"/>
    <w:rsid w:val="00C07589"/>
    <w:rsid w:val="00C10351"/>
    <w:rsid w:val="00C12FB5"/>
    <w:rsid w:val="00C133DE"/>
    <w:rsid w:val="00C1361F"/>
    <w:rsid w:val="00C13C68"/>
    <w:rsid w:val="00C145A3"/>
    <w:rsid w:val="00C145EC"/>
    <w:rsid w:val="00C16219"/>
    <w:rsid w:val="00C20AC1"/>
    <w:rsid w:val="00C22645"/>
    <w:rsid w:val="00C22A67"/>
    <w:rsid w:val="00C22B32"/>
    <w:rsid w:val="00C23D8A"/>
    <w:rsid w:val="00C23EBB"/>
    <w:rsid w:val="00C25F3F"/>
    <w:rsid w:val="00C3015E"/>
    <w:rsid w:val="00C306A2"/>
    <w:rsid w:val="00C3131C"/>
    <w:rsid w:val="00C32578"/>
    <w:rsid w:val="00C352B9"/>
    <w:rsid w:val="00C37477"/>
    <w:rsid w:val="00C40451"/>
    <w:rsid w:val="00C4073C"/>
    <w:rsid w:val="00C40D2F"/>
    <w:rsid w:val="00C41152"/>
    <w:rsid w:val="00C5069B"/>
    <w:rsid w:val="00C5139A"/>
    <w:rsid w:val="00C51509"/>
    <w:rsid w:val="00C52FC7"/>
    <w:rsid w:val="00C5319F"/>
    <w:rsid w:val="00C54465"/>
    <w:rsid w:val="00C55F4D"/>
    <w:rsid w:val="00C577E8"/>
    <w:rsid w:val="00C60CA9"/>
    <w:rsid w:val="00C6279D"/>
    <w:rsid w:val="00C63C99"/>
    <w:rsid w:val="00C63DDB"/>
    <w:rsid w:val="00C64F3D"/>
    <w:rsid w:val="00C658EA"/>
    <w:rsid w:val="00C66078"/>
    <w:rsid w:val="00C663A5"/>
    <w:rsid w:val="00C67080"/>
    <w:rsid w:val="00C70B4F"/>
    <w:rsid w:val="00C70D28"/>
    <w:rsid w:val="00C72072"/>
    <w:rsid w:val="00C722EB"/>
    <w:rsid w:val="00C82CAC"/>
    <w:rsid w:val="00C8361A"/>
    <w:rsid w:val="00C841B6"/>
    <w:rsid w:val="00C84CD5"/>
    <w:rsid w:val="00C8664C"/>
    <w:rsid w:val="00C926DC"/>
    <w:rsid w:val="00C9270E"/>
    <w:rsid w:val="00C93D41"/>
    <w:rsid w:val="00C94834"/>
    <w:rsid w:val="00C94CCA"/>
    <w:rsid w:val="00C95C93"/>
    <w:rsid w:val="00C9608F"/>
    <w:rsid w:val="00C96713"/>
    <w:rsid w:val="00CA0A54"/>
    <w:rsid w:val="00CA144B"/>
    <w:rsid w:val="00CA26AD"/>
    <w:rsid w:val="00CA27AF"/>
    <w:rsid w:val="00CA311D"/>
    <w:rsid w:val="00CA3270"/>
    <w:rsid w:val="00CA385E"/>
    <w:rsid w:val="00CA3AD4"/>
    <w:rsid w:val="00CA5C19"/>
    <w:rsid w:val="00CA5EC6"/>
    <w:rsid w:val="00CB17B3"/>
    <w:rsid w:val="00CB1FA3"/>
    <w:rsid w:val="00CB2790"/>
    <w:rsid w:val="00CB2E77"/>
    <w:rsid w:val="00CB3EFA"/>
    <w:rsid w:val="00CB424A"/>
    <w:rsid w:val="00CB5CA0"/>
    <w:rsid w:val="00CB5E88"/>
    <w:rsid w:val="00CB6B58"/>
    <w:rsid w:val="00CB71C4"/>
    <w:rsid w:val="00CC0544"/>
    <w:rsid w:val="00CC06D1"/>
    <w:rsid w:val="00CC1A8F"/>
    <w:rsid w:val="00CC387F"/>
    <w:rsid w:val="00CC3C96"/>
    <w:rsid w:val="00CC5438"/>
    <w:rsid w:val="00CC632A"/>
    <w:rsid w:val="00CC7990"/>
    <w:rsid w:val="00CC79F3"/>
    <w:rsid w:val="00CC7F32"/>
    <w:rsid w:val="00CD3097"/>
    <w:rsid w:val="00CD67C6"/>
    <w:rsid w:val="00CD6E51"/>
    <w:rsid w:val="00CD6FC6"/>
    <w:rsid w:val="00CE047C"/>
    <w:rsid w:val="00CE06AC"/>
    <w:rsid w:val="00CE12A8"/>
    <w:rsid w:val="00CE2CEB"/>
    <w:rsid w:val="00CE5298"/>
    <w:rsid w:val="00CE57AE"/>
    <w:rsid w:val="00CF2273"/>
    <w:rsid w:val="00CF2D36"/>
    <w:rsid w:val="00CF460F"/>
    <w:rsid w:val="00CF47BF"/>
    <w:rsid w:val="00CF5F1B"/>
    <w:rsid w:val="00CF7064"/>
    <w:rsid w:val="00CF7708"/>
    <w:rsid w:val="00CF77F6"/>
    <w:rsid w:val="00D00235"/>
    <w:rsid w:val="00D0075C"/>
    <w:rsid w:val="00D0406D"/>
    <w:rsid w:val="00D04C92"/>
    <w:rsid w:val="00D0566C"/>
    <w:rsid w:val="00D05AFC"/>
    <w:rsid w:val="00D07074"/>
    <w:rsid w:val="00D10F56"/>
    <w:rsid w:val="00D12E52"/>
    <w:rsid w:val="00D2106E"/>
    <w:rsid w:val="00D212AE"/>
    <w:rsid w:val="00D2196C"/>
    <w:rsid w:val="00D22750"/>
    <w:rsid w:val="00D23C07"/>
    <w:rsid w:val="00D23E33"/>
    <w:rsid w:val="00D240C7"/>
    <w:rsid w:val="00D25273"/>
    <w:rsid w:val="00D25ACA"/>
    <w:rsid w:val="00D30005"/>
    <w:rsid w:val="00D305D7"/>
    <w:rsid w:val="00D30B84"/>
    <w:rsid w:val="00D329A8"/>
    <w:rsid w:val="00D33B03"/>
    <w:rsid w:val="00D33DB2"/>
    <w:rsid w:val="00D422F2"/>
    <w:rsid w:val="00D42481"/>
    <w:rsid w:val="00D43DB6"/>
    <w:rsid w:val="00D44F08"/>
    <w:rsid w:val="00D521CA"/>
    <w:rsid w:val="00D536DB"/>
    <w:rsid w:val="00D56780"/>
    <w:rsid w:val="00D5730E"/>
    <w:rsid w:val="00D60AAE"/>
    <w:rsid w:val="00D645B4"/>
    <w:rsid w:val="00D646E4"/>
    <w:rsid w:val="00D65797"/>
    <w:rsid w:val="00D70E1A"/>
    <w:rsid w:val="00D710DF"/>
    <w:rsid w:val="00D716E8"/>
    <w:rsid w:val="00D71B7C"/>
    <w:rsid w:val="00D727BF"/>
    <w:rsid w:val="00D7280B"/>
    <w:rsid w:val="00D72FA8"/>
    <w:rsid w:val="00D741E1"/>
    <w:rsid w:val="00D742C4"/>
    <w:rsid w:val="00D74912"/>
    <w:rsid w:val="00D766B8"/>
    <w:rsid w:val="00D77F6C"/>
    <w:rsid w:val="00D8039B"/>
    <w:rsid w:val="00D80B84"/>
    <w:rsid w:val="00D80DA3"/>
    <w:rsid w:val="00D81800"/>
    <w:rsid w:val="00D81EEB"/>
    <w:rsid w:val="00D83F03"/>
    <w:rsid w:val="00D87335"/>
    <w:rsid w:val="00D92EEA"/>
    <w:rsid w:val="00D9536A"/>
    <w:rsid w:val="00D9619F"/>
    <w:rsid w:val="00DA021E"/>
    <w:rsid w:val="00DA0D9D"/>
    <w:rsid w:val="00DA15A7"/>
    <w:rsid w:val="00DA3F4E"/>
    <w:rsid w:val="00DA4536"/>
    <w:rsid w:val="00DA51B1"/>
    <w:rsid w:val="00DA72AD"/>
    <w:rsid w:val="00DA7C4D"/>
    <w:rsid w:val="00DB217F"/>
    <w:rsid w:val="00DB320F"/>
    <w:rsid w:val="00DB3D8E"/>
    <w:rsid w:val="00DB4968"/>
    <w:rsid w:val="00DC145E"/>
    <w:rsid w:val="00DC1ADE"/>
    <w:rsid w:val="00DC26FE"/>
    <w:rsid w:val="00DC3A4C"/>
    <w:rsid w:val="00DC3E1E"/>
    <w:rsid w:val="00DC414F"/>
    <w:rsid w:val="00DC5309"/>
    <w:rsid w:val="00DC55A6"/>
    <w:rsid w:val="00DC6614"/>
    <w:rsid w:val="00DC67BB"/>
    <w:rsid w:val="00DC688B"/>
    <w:rsid w:val="00DC6A9E"/>
    <w:rsid w:val="00DD123D"/>
    <w:rsid w:val="00DD3455"/>
    <w:rsid w:val="00DD4623"/>
    <w:rsid w:val="00DD56ED"/>
    <w:rsid w:val="00DD68EB"/>
    <w:rsid w:val="00DD6BB2"/>
    <w:rsid w:val="00DE11D7"/>
    <w:rsid w:val="00DE11F1"/>
    <w:rsid w:val="00DE1639"/>
    <w:rsid w:val="00DE53F4"/>
    <w:rsid w:val="00DE658B"/>
    <w:rsid w:val="00DF1DFF"/>
    <w:rsid w:val="00DF24F2"/>
    <w:rsid w:val="00DF3BF0"/>
    <w:rsid w:val="00DF4A13"/>
    <w:rsid w:val="00DF4D6B"/>
    <w:rsid w:val="00DF58B9"/>
    <w:rsid w:val="00DF72E1"/>
    <w:rsid w:val="00DF7D23"/>
    <w:rsid w:val="00E001DE"/>
    <w:rsid w:val="00E00882"/>
    <w:rsid w:val="00E01378"/>
    <w:rsid w:val="00E02D61"/>
    <w:rsid w:val="00E031DB"/>
    <w:rsid w:val="00E04024"/>
    <w:rsid w:val="00E072B7"/>
    <w:rsid w:val="00E10914"/>
    <w:rsid w:val="00E115A4"/>
    <w:rsid w:val="00E12B22"/>
    <w:rsid w:val="00E1387F"/>
    <w:rsid w:val="00E139D0"/>
    <w:rsid w:val="00E15779"/>
    <w:rsid w:val="00E17F11"/>
    <w:rsid w:val="00E2188D"/>
    <w:rsid w:val="00E227CF"/>
    <w:rsid w:val="00E22B5B"/>
    <w:rsid w:val="00E25064"/>
    <w:rsid w:val="00E25BAA"/>
    <w:rsid w:val="00E3195A"/>
    <w:rsid w:val="00E33275"/>
    <w:rsid w:val="00E33489"/>
    <w:rsid w:val="00E3421D"/>
    <w:rsid w:val="00E354C9"/>
    <w:rsid w:val="00E359E4"/>
    <w:rsid w:val="00E362DE"/>
    <w:rsid w:val="00E36DB5"/>
    <w:rsid w:val="00E4227B"/>
    <w:rsid w:val="00E42769"/>
    <w:rsid w:val="00E44041"/>
    <w:rsid w:val="00E444B8"/>
    <w:rsid w:val="00E44CBD"/>
    <w:rsid w:val="00E53ABF"/>
    <w:rsid w:val="00E54902"/>
    <w:rsid w:val="00E60E33"/>
    <w:rsid w:val="00E63379"/>
    <w:rsid w:val="00E64630"/>
    <w:rsid w:val="00E668FE"/>
    <w:rsid w:val="00E66C44"/>
    <w:rsid w:val="00E71945"/>
    <w:rsid w:val="00E72509"/>
    <w:rsid w:val="00E739C2"/>
    <w:rsid w:val="00E75FC8"/>
    <w:rsid w:val="00E76603"/>
    <w:rsid w:val="00E76F95"/>
    <w:rsid w:val="00E800A1"/>
    <w:rsid w:val="00E8051D"/>
    <w:rsid w:val="00E81A41"/>
    <w:rsid w:val="00E8373A"/>
    <w:rsid w:val="00E92D0C"/>
    <w:rsid w:val="00E9333A"/>
    <w:rsid w:val="00E9361E"/>
    <w:rsid w:val="00E93B71"/>
    <w:rsid w:val="00E94459"/>
    <w:rsid w:val="00E9473C"/>
    <w:rsid w:val="00E95579"/>
    <w:rsid w:val="00E957EA"/>
    <w:rsid w:val="00E95AB2"/>
    <w:rsid w:val="00E97840"/>
    <w:rsid w:val="00EA06A3"/>
    <w:rsid w:val="00EA0E92"/>
    <w:rsid w:val="00EA1C56"/>
    <w:rsid w:val="00EA29FB"/>
    <w:rsid w:val="00EA5465"/>
    <w:rsid w:val="00EA743D"/>
    <w:rsid w:val="00EA7970"/>
    <w:rsid w:val="00EB2096"/>
    <w:rsid w:val="00EB4305"/>
    <w:rsid w:val="00EB498A"/>
    <w:rsid w:val="00EB500F"/>
    <w:rsid w:val="00EB58EA"/>
    <w:rsid w:val="00EB754E"/>
    <w:rsid w:val="00EC1BF0"/>
    <w:rsid w:val="00EC377C"/>
    <w:rsid w:val="00EC3DC2"/>
    <w:rsid w:val="00EC44AF"/>
    <w:rsid w:val="00EC4F90"/>
    <w:rsid w:val="00EC4FDB"/>
    <w:rsid w:val="00EC6ACE"/>
    <w:rsid w:val="00EC7EA7"/>
    <w:rsid w:val="00ED4669"/>
    <w:rsid w:val="00ED6037"/>
    <w:rsid w:val="00EE0379"/>
    <w:rsid w:val="00EE1049"/>
    <w:rsid w:val="00EE1612"/>
    <w:rsid w:val="00EE2D19"/>
    <w:rsid w:val="00EE39DE"/>
    <w:rsid w:val="00EE41C8"/>
    <w:rsid w:val="00EE5281"/>
    <w:rsid w:val="00EE56B4"/>
    <w:rsid w:val="00EE5E0A"/>
    <w:rsid w:val="00EE6B4C"/>
    <w:rsid w:val="00EE6CC4"/>
    <w:rsid w:val="00EE6F36"/>
    <w:rsid w:val="00EF0001"/>
    <w:rsid w:val="00EF0AF7"/>
    <w:rsid w:val="00EF0B97"/>
    <w:rsid w:val="00EF0F81"/>
    <w:rsid w:val="00EF15A9"/>
    <w:rsid w:val="00EF1632"/>
    <w:rsid w:val="00EF18C9"/>
    <w:rsid w:val="00EF52E9"/>
    <w:rsid w:val="00EF6500"/>
    <w:rsid w:val="00F00DA0"/>
    <w:rsid w:val="00F02DC9"/>
    <w:rsid w:val="00F0391B"/>
    <w:rsid w:val="00F06029"/>
    <w:rsid w:val="00F066F3"/>
    <w:rsid w:val="00F0695E"/>
    <w:rsid w:val="00F06B49"/>
    <w:rsid w:val="00F07E6D"/>
    <w:rsid w:val="00F104CC"/>
    <w:rsid w:val="00F114A2"/>
    <w:rsid w:val="00F1218E"/>
    <w:rsid w:val="00F122C9"/>
    <w:rsid w:val="00F12969"/>
    <w:rsid w:val="00F12D6D"/>
    <w:rsid w:val="00F13A89"/>
    <w:rsid w:val="00F16DDA"/>
    <w:rsid w:val="00F208DF"/>
    <w:rsid w:val="00F240DA"/>
    <w:rsid w:val="00F25977"/>
    <w:rsid w:val="00F26425"/>
    <w:rsid w:val="00F31BEF"/>
    <w:rsid w:val="00F32E53"/>
    <w:rsid w:val="00F33CC9"/>
    <w:rsid w:val="00F34E45"/>
    <w:rsid w:val="00F41044"/>
    <w:rsid w:val="00F42F72"/>
    <w:rsid w:val="00F43586"/>
    <w:rsid w:val="00F436CA"/>
    <w:rsid w:val="00F44E98"/>
    <w:rsid w:val="00F44FA4"/>
    <w:rsid w:val="00F452F9"/>
    <w:rsid w:val="00F4551B"/>
    <w:rsid w:val="00F4719E"/>
    <w:rsid w:val="00F47456"/>
    <w:rsid w:val="00F47662"/>
    <w:rsid w:val="00F50323"/>
    <w:rsid w:val="00F50829"/>
    <w:rsid w:val="00F509CB"/>
    <w:rsid w:val="00F50A9A"/>
    <w:rsid w:val="00F52294"/>
    <w:rsid w:val="00F54144"/>
    <w:rsid w:val="00F5796B"/>
    <w:rsid w:val="00F602A8"/>
    <w:rsid w:val="00F60B33"/>
    <w:rsid w:val="00F63F64"/>
    <w:rsid w:val="00F63FC9"/>
    <w:rsid w:val="00F64FEC"/>
    <w:rsid w:val="00F67169"/>
    <w:rsid w:val="00F728D9"/>
    <w:rsid w:val="00F73030"/>
    <w:rsid w:val="00F74508"/>
    <w:rsid w:val="00F752F3"/>
    <w:rsid w:val="00F75E72"/>
    <w:rsid w:val="00F8015C"/>
    <w:rsid w:val="00F80471"/>
    <w:rsid w:val="00F80BC4"/>
    <w:rsid w:val="00F81DEF"/>
    <w:rsid w:val="00F8200F"/>
    <w:rsid w:val="00F822FE"/>
    <w:rsid w:val="00F8319A"/>
    <w:rsid w:val="00F85163"/>
    <w:rsid w:val="00F87054"/>
    <w:rsid w:val="00F907B6"/>
    <w:rsid w:val="00F90842"/>
    <w:rsid w:val="00F909FA"/>
    <w:rsid w:val="00F90D8F"/>
    <w:rsid w:val="00F93D50"/>
    <w:rsid w:val="00FA0670"/>
    <w:rsid w:val="00FA06ED"/>
    <w:rsid w:val="00FA15D4"/>
    <w:rsid w:val="00FA2039"/>
    <w:rsid w:val="00FA2397"/>
    <w:rsid w:val="00FA3384"/>
    <w:rsid w:val="00FA3A33"/>
    <w:rsid w:val="00FB0220"/>
    <w:rsid w:val="00FB115B"/>
    <w:rsid w:val="00FB2781"/>
    <w:rsid w:val="00FB4139"/>
    <w:rsid w:val="00FB46DC"/>
    <w:rsid w:val="00FB7998"/>
    <w:rsid w:val="00FC1A7E"/>
    <w:rsid w:val="00FC1DC5"/>
    <w:rsid w:val="00FC2981"/>
    <w:rsid w:val="00FC54A0"/>
    <w:rsid w:val="00FC57FF"/>
    <w:rsid w:val="00FD177B"/>
    <w:rsid w:val="00FD277D"/>
    <w:rsid w:val="00FD2E03"/>
    <w:rsid w:val="00FD3346"/>
    <w:rsid w:val="00FD434F"/>
    <w:rsid w:val="00FD52D1"/>
    <w:rsid w:val="00FD6F82"/>
    <w:rsid w:val="00FD790E"/>
    <w:rsid w:val="00FD7D48"/>
    <w:rsid w:val="00FE06AC"/>
    <w:rsid w:val="00FE1D8F"/>
    <w:rsid w:val="00FE1DFF"/>
    <w:rsid w:val="00FE4A3F"/>
    <w:rsid w:val="00FE4DBD"/>
    <w:rsid w:val="00FF00CC"/>
    <w:rsid w:val="00FF04B5"/>
    <w:rsid w:val="00FF29B3"/>
    <w:rsid w:val="00FF45D5"/>
    <w:rsid w:val="00FF4F6F"/>
    <w:rsid w:val="00FF5254"/>
    <w:rsid w:val="00FF5630"/>
    <w:rsid w:val="00FF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22C7F"/>
  <w15:docId w15:val="{A2ED2146-756E-4D4E-9196-AB794231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6CEA"/>
    <w:pPr>
      <w:widowControl w:val="0"/>
      <w:spacing w:line="480" w:lineRule="auto"/>
    </w:pPr>
    <w:rPr>
      <w:rFonts w:ascii="Times New Roman" w:hAnsi="Times New Roman"/>
      <w:sz w:val="22"/>
    </w:rPr>
  </w:style>
  <w:style w:type="paragraph" w:styleId="2">
    <w:name w:val="heading 2"/>
    <w:basedOn w:val="a"/>
    <w:next w:val="a"/>
    <w:link w:val="20"/>
    <w:uiPriority w:val="9"/>
    <w:unhideWhenUsed/>
    <w:qFormat/>
    <w:rsid w:val="0073074F"/>
    <w:pPr>
      <w:keepNext/>
      <w:keepLines/>
      <w:jc w:val="center"/>
      <w:outlineLvl w:val="1"/>
    </w:pPr>
    <w:rPr>
      <w:rFonts w:eastAsiaTheme="majorEastAsia" w:cstheme="majorBidi"/>
      <w:b/>
      <w:bCs/>
      <w:szCs w:val="32"/>
    </w:rPr>
  </w:style>
  <w:style w:type="paragraph" w:styleId="3">
    <w:name w:val="heading 3"/>
    <w:basedOn w:val="a"/>
    <w:next w:val="a"/>
    <w:link w:val="30"/>
    <w:uiPriority w:val="9"/>
    <w:unhideWhenUsed/>
    <w:qFormat/>
    <w:rsid w:val="00B65FA7"/>
    <w:pPr>
      <w:outlineLvl w:val="2"/>
    </w:pPr>
    <w:rPr>
      <w:rFonts w:cs="Times New Roman"/>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041FB"/>
    <w:pPr>
      <w:ind w:leftChars="2500" w:left="100"/>
    </w:pPr>
  </w:style>
  <w:style w:type="character" w:customStyle="1" w:styleId="a4">
    <w:name w:val="日期 字符"/>
    <w:basedOn w:val="a0"/>
    <w:link w:val="a3"/>
    <w:uiPriority w:val="99"/>
    <w:semiHidden/>
    <w:rsid w:val="008041FB"/>
  </w:style>
  <w:style w:type="paragraph" w:styleId="a5">
    <w:name w:val="List Paragraph"/>
    <w:basedOn w:val="a"/>
    <w:uiPriority w:val="34"/>
    <w:qFormat/>
    <w:rsid w:val="008041FB"/>
    <w:pPr>
      <w:ind w:firstLineChars="200" w:firstLine="420"/>
    </w:pPr>
  </w:style>
  <w:style w:type="paragraph" w:styleId="a6">
    <w:name w:val="header"/>
    <w:basedOn w:val="a"/>
    <w:link w:val="a7"/>
    <w:uiPriority w:val="99"/>
    <w:unhideWhenUsed/>
    <w:rsid w:val="008A1C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A1C99"/>
    <w:rPr>
      <w:sz w:val="18"/>
      <w:szCs w:val="18"/>
    </w:rPr>
  </w:style>
  <w:style w:type="paragraph" w:styleId="a8">
    <w:name w:val="footer"/>
    <w:basedOn w:val="a"/>
    <w:link w:val="a9"/>
    <w:uiPriority w:val="99"/>
    <w:unhideWhenUsed/>
    <w:rsid w:val="008A1C99"/>
    <w:pPr>
      <w:tabs>
        <w:tab w:val="center" w:pos="4153"/>
        <w:tab w:val="right" w:pos="8306"/>
      </w:tabs>
      <w:snapToGrid w:val="0"/>
    </w:pPr>
    <w:rPr>
      <w:sz w:val="18"/>
      <w:szCs w:val="18"/>
    </w:rPr>
  </w:style>
  <w:style w:type="character" w:customStyle="1" w:styleId="a9">
    <w:name w:val="页脚 字符"/>
    <w:basedOn w:val="a0"/>
    <w:link w:val="a8"/>
    <w:uiPriority w:val="99"/>
    <w:rsid w:val="008A1C99"/>
    <w:rPr>
      <w:sz w:val="18"/>
      <w:szCs w:val="18"/>
    </w:rPr>
  </w:style>
  <w:style w:type="character" w:styleId="aa">
    <w:name w:val="Hyperlink"/>
    <w:basedOn w:val="a0"/>
    <w:uiPriority w:val="99"/>
    <w:unhideWhenUsed/>
    <w:rsid w:val="00F509CB"/>
    <w:rPr>
      <w:color w:val="0563C1" w:themeColor="hyperlink"/>
      <w:u w:val="single"/>
    </w:rPr>
  </w:style>
  <w:style w:type="character" w:customStyle="1" w:styleId="fontstyle01">
    <w:name w:val="fontstyle01"/>
    <w:basedOn w:val="a0"/>
    <w:rsid w:val="00BE0092"/>
    <w:rPr>
      <w:rFonts w:ascii="Times-Roman" w:hAnsi="Times-Roman" w:hint="default"/>
      <w:b w:val="0"/>
      <w:bCs w:val="0"/>
      <w:i w:val="0"/>
      <w:iCs w:val="0"/>
      <w:color w:val="231F20"/>
      <w:sz w:val="20"/>
      <w:szCs w:val="20"/>
    </w:rPr>
  </w:style>
  <w:style w:type="character" w:customStyle="1" w:styleId="apple-converted-space">
    <w:name w:val="apple-converted-space"/>
    <w:basedOn w:val="a0"/>
    <w:rsid w:val="0042637B"/>
  </w:style>
  <w:style w:type="character" w:customStyle="1" w:styleId="20">
    <w:name w:val="标题 2 字符"/>
    <w:basedOn w:val="a0"/>
    <w:link w:val="2"/>
    <w:uiPriority w:val="9"/>
    <w:rsid w:val="0073074F"/>
    <w:rPr>
      <w:rFonts w:ascii="Times New Roman" w:eastAsiaTheme="majorEastAsia" w:hAnsi="Times New Roman" w:cstheme="majorBidi"/>
      <w:b/>
      <w:bCs/>
      <w:sz w:val="22"/>
      <w:szCs w:val="32"/>
    </w:rPr>
  </w:style>
  <w:style w:type="table" w:styleId="ab">
    <w:name w:val="Table Grid"/>
    <w:basedOn w:val="a1"/>
    <w:uiPriority w:val="39"/>
    <w:rsid w:val="00E15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65FA7"/>
    <w:rPr>
      <w:rFonts w:ascii="Times New Roman" w:hAnsi="Times New Roman" w:cs="Times New Roman"/>
      <w:b/>
      <w:sz w:val="22"/>
      <w:szCs w:val="24"/>
    </w:rPr>
  </w:style>
  <w:style w:type="character" w:styleId="ac">
    <w:name w:val="annotation reference"/>
    <w:basedOn w:val="a0"/>
    <w:uiPriority w:val="99"/>
    <w:semiHidden/>
    <w:unhideWhenUsed/>
    <w:rsid w:val="002C121D"/>
    <w:rPr>
      <w:sz w:val="21"/>
      <w:szCs w:val="21"/>
    </w:rPr>
  </w:style>
  <w:style w:type="paragraph" w:styleId="ad">
    <w:name w:val="annotation text"/>
    <w:basedOn w:val="a"/>
    <w:link w:val="ae"/>
    <w:uiPriority w:val="99"/>
    <w:semiHidden/>
    <w:unhideWhenUsed/>
    <w:rsid w:val="002C121D"/>
  </w:style>
  <w:style w:type="character" w:customStyle="1" w:styleId="ae">
    <w:name w:val="批注文字 字符"/>
    <w:basedOn w:val="a0"/>
    <w:link w:val="ad"/>
    <w:uiPriority w:val="99"/>
    <w:semiHidden/>
    <w:rsid w:val="002C121D"/>
  </w:style>
  <w:style w:type="paragraph" w:styleId="af">
    <w:name w:val="annotation subject"/>
    <w:basedOn w:val="ad"/>
    <w:next w:val="ad"/>
    <w:link w:val="af0"/>
    <w:uiPriority w:val="99"/>
    <w:semiHidden/>
    <w:unhideWhenUsed/>
    <w:rsid w:val="002C121D"/>
    <w:rPr>
      <w:b/>
      <w:bCs/>
    </w:rPr>
  </w:style>
  <w:style w:type="character" w:customStyle="1" w:styleId="af0">
    <w:name w:val="批注主题 字符"/>
    <w:basedOn w:val="ae"/>
    <w:link w:val="af"/>
    <w:uiPriority w:val="99"/>
    <w:semiHidden/>
    <w:rsid w:val="002C121D"/>
    <w:rPr>
      <w:b/>
      <w:bCs/>
    </w:rPr>
  </w:style>
  <w:style w:type="paragraph" w:styleId="af1">
    <w:name w:val="Balloon Text"/>
    <w:basedOn w:val="a"/>
    <w:link w:val="af2"/>
    <w:uiPriority w:val="99"/>
    <w:semiHidden/>
    <w:unhideWhenUsed/>
    <w:rsid w:val="002C121D"/>
    <w:rPr>
      <w:sz w:val="18"/>
      <w:szCs w:val="18"/>
    </w:rPr>
  </w:style>
  <w:style w:type="character" w:customStyle="1" w:styleId="af2">
    <w:name w:val="批注框文本 字符"/>
    <w:basedOn w:val="a0"/>
    <w:link w:val="af1"/>
    <w:uiPriority w:val="99"/>
    <w:semiHidden/>
    <w:rsid w:val="002C121D"/>
    <w:rPr>
      <w:sz w:val="18"/>
      <w:szCs w:val="18"/>
    </w:rPr>
  </w:style>
  <w:style w:type="paragraph" w:styleId="af3">
    <w:name w:val="footnote text"/>
    <w:basedOn w:val="a"/>
    <w:link w:val="af4"/>
    <w:uiPriority w:val="99"/>
    <w:unhideWhenUsed/>
    <w:rsid w:val="00EE0379"/>
    <w:pPr>
      <w:snapToGrid w:val="0"/>
    </w:pPr>
    <w:rPr>
      <w:sz w:val="18"/>
      <w:szCs w:val="18"/>
    </w:rPr>
  </w:style>
  <w:style w:type="character" w:customStyle="1" w:styleId="af4">
    <w:name w:val="脚注文本 字符"/>
    <w:basedOn w:val="a0"/>
    <w:link w:val="af3"/>
    <w:uiPriority w:val="99"/>
    <w:rsid w:val="00EE0379"/>
    <w:rPr>
      <w:sz w:val="18"/>
      <w:szCs w:val="18"/>
    </w:rPr>
  </w:style>
  <w:style w:type="character" w:styleId="af5">
    <w:name w:val="footnote reference"/>
    <w:basedOn w:val="a0"/>
    <w:uiPriority w:val="99"/>
    <w:semiHidden/>
    <w:unhideWhenUsed/>
    <w:rsid w:val="00EE0379"/>
    <w:rPr>
      <w:vertAlign w:val="superscript"/>
    </w:rPr>
  </w:style>
  <w:style w:type="character" w:styleId="af6">
    <w:name w:val="Placeholder Text"/>
    <w:basedOn w:val="a0"/>
    <w:uiPriority w:val="99"/>
    <w:semiHidden/>
    <w:rsid w:val="001C2EAB"/>
    <w:rPr>
      <w:color w:val="808080"/>
    </w:rPr>
  </w:style>
  <w:style w:type="paragraph" w:customStyle="1" w:styleId="Paragraph">
    <w:name w:val="Paragraph"/>
    <w:basedOn w:val="a"/>
    <w:link w:val="ParagraphChar"/>
    <w:qFormat/>
    <w:rsid w:val="00B65FA7"/>
    <w:pPr>
      <w:ind w:firstLine="420"/>
    </w:pPr>
    <w:rPr>
      <w:rFonts w:eastAsia="宋体" w:cs="Times New Roman"/>
    </w:rPr>
  </w:style>
  <w:style w:type="character" w:customStyle="1" w:styleId="ParagraphChar">
    <w:name w:val="Paragraph Char"/>
    <w:basedOn w:val="a0"/>
    <w:link w:val="Paragraph"/>
    <w:rsid w:val="00B65FA7"/>
    <w:rPr>
      <w:rFonts w:ascii="Times New Roman" w:eastAsia="宋体" w:hAnsi="Times New Roman" w:cs="Times New Roman"/>
      <w:sz w:val="22"/>
    </w:rPr>
  </w:style>
  <w:style w:type="paragraph" w:styleId="af7">
    <w:name w:val="Revision"/>
    <w:hidden/>
    <w:uiPriority w:val="99"/>
    <w:semiHidden/>
    <w:rsid w:val="0001033D"/>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5071">
      <w:bodyDiv w:val="1"/>
      <w:marLeft w:val="0"/>
      <w:marRight w:val="0"/>
      <w:marTop w:val="0"/>
      <w:marBottom w:val="0"/>
      <w:divBdr>
        <w:top w:val="none" w:sz="0" w:space="0" w:color="auto"/>
        <w:left w:val="none" w:sz="0" w:space="0" w:color="auto"/>
        <w:bottom w:val="none" w:sz="0" w:space="0" w:color="auto"/>
        <w:right w:val="none" w:sz="0" w:space="0" w:color="auto"/>
      </w:divBdr>
    </w:div>
    <w:div w:id="130876319">
      <w:bodyDiv w:val="1"/>
      <w:marLeft w:val="0"/>
      <w:marRight w:val="0"/>
      <w:marTop w:val="0"/>
      <w:marBottom w:val="0"/>
      <w:divBdr>
        <w:top w:val="none" w:sz="0" w:space="0" w:color="auto"/>
        <w:left w:val="none" w:sz="0" w:space="0" w:color="auto"/>
        <w:bottom w:val="none" w:sz="0" w:space="0" w:color="auto"/>
        <w:right w:val="none" w:sz="0" w:space="0" w:color="auto"/>
      </w:divBdr>
    </w:div>
    <w:div w:id="193422966">
      <w:bodyDiv w:val="1"/>
      <w:marLeft w:val="0"/>
      <w:marRight w:val="0"/>
      <w:marTop w:val="0"/>
      <w:marBottom w:val="0"/>
      <w:divBdr>
        <w:top w:val="none" w:sz="0" w:space="0" w:color="auto"/>
        <w:left w:val="none" w:sz="0" w:space="0" w:color="auto"/>
        <w:bottom w:val="none" w:sz="0" w:space="0" w:color="auto"/>
        <w:right w:val="none" w:sz="0" w:space="0" w:color="auto"/>
      </w:divBdr>
    </w:div>
    <w:div w:id="209921762">
      <w:bodyDiv w:val="1"/>
      <w:marLeft w:val="0"/>
      <w:marRight w:val="0"/>
      <w:marTop w:val="0"/>
      <w:marBottom w:val="0"/>
      <w:divBdr>
        <w:top w:val="none" w:sz="0" w:space="0" w:color="auto"/>
        <w:left w:val="none" w:sz="0" w:space="0" w:color="auto"/>
        <w:bottom w:val="none" w:sz="0" w:space="0" w:color="auto"/>
        <w:right w:val="none" w:sz="0" w:space="0" w:color="auto"/>
      </w:divBdr>
    </w:div>
    <w:div w:id="300112857">
      <w:bodyDiv w:val="1"/>
      <w:marLeft w:val="0"/>
      <w:marRight w:val="0"/>
      <w:marTop w:val="0"/>
      <w:marBottom w:val="0"/>
      <w:divBdr>
        <w:top w:val="none" w:sz="0" w:space="0" w:color="auto"/>
        <w:left w:val="none" w:sz="0" w:space="0" w:color="auto"/>
        <w:bottom w:val="none" w:sz="0" w:space="0" w:color="auto"/>
        <w:right w:val="none" w:sz="0" w:space="0" w:color="auto"/>
      </w:divBdr>
    </w:div>
    <w:div w:id="303856470">
      <w:bodyDiv w:val="1"/>
      <w:marLeft w:val="0"/>
      <w:marRight w:val="0"/>
      <w:marTop w:val="0"/>
      <w:marBottom w:val="0"/>
      <w:divBdr>
        <w:top w:val="none" w:sz="0" w:space="0" w:color="auto"/>
        <w:left w:val="none" w:sz="0" w:space="0" w:color="auto"/>
        <w:bottom w:val="none" w:sz="0" w:space="0" w:color="auto"/>
        <w:right w:val="none" w:sz="0" w:space="0" w:color="auto"/>
      </w:divBdr>
    </w:div>
    <w:div w:id="323357892">
      <w:bodyDiv w:val="1"/>
      <w:marLeft w:val="0"/>
      <w:marRight w:val="0"/>
      <w:marTop w:val="0"/>
      <w:marBottom w:val="0"/>
      <w:divBdr>
        <w:top w:val="none" w:sz="0" w:space="0" w:color="auto"/>
        <w:left w:val="none" w:sz="0" w:space="0" w:color="auto"/>
        <w:bottom w:val="none" w:sz="0" w:space="0" w:color="auto"/>
        <w:right w:val="none" w:sz="0" w:space="0" w:color="auto"/>
      </w:divBdr>
    </w:div>
    <w:div w:id="465003387">
      <w:bodyDiv w:val="1"/>
      <w:marLeft w:val="0"/>
      <w:marRight w:val="0"/>
      <w:marTop w:val="0"/>
      <w:marBottom w:val="0"/>
      <w:divBdr>
        <w:top w:val="none" w:sz="0" w:space="0" w:color="auto"/>
        <w:left w:val="none" w:sz="0" w:space="0" w:color="auto"/>
        <w:bottom w:val="none" w:sz="0" w:space="0" w:color="auto"/>
        <w:right w:val="none" w:sz="0" w:space="0" w:color="auto"/>
      </w:divBdr>
    </w:div>
    <w:div w:id="611862031">
      <w:bodyDiv w:val="1"/>
      <w:marLeft w:val="0"/>
      <w:marRight w:val="0"/>
      <w:marTop w:val="0"/>
      <w:marBottom w:val="0"/>
      <w:divBdr>
        <w:top w:val="none" w:sz="0" w:space="0" w:color="auto"/>
        <w:left w:val="none" w:sz="0" w:space="0" w:color="auto"/>
        <w:bottom w:val="none" w:sz="0" w:space="0" w:color="auto"/>
        <w:right w:val="none" w:sz="0" w:space="0" w:color="auto"/>
      </w:divBdr>
    </w:div>
    <w:div w:id="711269756">
      <w:bodyDiv w:val="1"/>
      <w:marLeft w:val="0"/>
      <w:marRight w:val="0"/>
      <w:marTop w:val="0"/>
      <w:marBottom w:val="0"/>
      <w:divBdr>
        <w:top w:val="none" w:sz="0" w:space="0" w:color="auto"/>
        <w:left w:val="none" w:sz="0" w:space="0" w:color="auto"/>
        <w:bottom w:val="none" w:sz="0" w:space="0" w:color="auto"/>
        <w:right w:val="none" w:sz="0" w:space="0" w:color="auto"/>
      </w:divBdr>
      <w:divsChild>
        <w:div w:id="532112972">
          <w:marLeft w:val="360"/>
          <w:marRight w:val="0"/>
          <w:marTop w:val="200"/>
          <w:marBottom w:val="0"/>
          <w:divBdr>
            <w:top w:val="none" w:sz="0" w:space="0" w:color="auto"/>
            <w:left w:val="none" w:sz="0" w:space="0" w:color="auto"/>
            <w:bottom w:val="none" w:sz="0" w:space="0" w:color="auto"/>
            <w:right w:val="none" w:sz="0" w:space="0" w:color="auto"/>
          </w:divBdr>
        </w:div>
        <w:div w:id="572814259">
          <w:marLeft w:val="360"/>
          <w:marRight w:val="0"/>
          <w:marTop w:val="200"/>
          <w:marBottom w:val="0"/>
          <w:divBdr>
            <w:top w:val="none" w:sz="0" w:space="0" w:color="auto"/>
            <w:left w:val="none" w:sz="0" w:space="0" w:color="auto"/>
            <w:bottom w:val="none" w:sz="0" w:space="0" w:color="auto"/>
            <w:right w:val="none" w:sz="0" w:space="0" w:color="auto"/>
          </w:divBdr>
        </w:div>
        <w:div w:id="1503935822">
          <w:marLeft w:val="360"/>
          <w:marRight w:val="0"/>
          <w:marTop w:val="200"/>
          <w:marBottom w:val="0"/>
          <w:divBdr>
            <w:top w:val="none" w:sz="0" w:space="0" w:color="auto"/>
            <w:left w:val="none" w:sz="0" w:space="0" w:color="auto"/>
            <w:bottom w:val="none" w:sz="0" w:space="0" w:color="auto"/>
            <w:right w:val="none" w:sz="0" w:space="0" w:color="auto"/>
          </w:divBdr>
        </w:div>
      </w:divsChild>
    </w:div>
    <w:div w:id="719790437">
      <w:bodyDiv w:val="1"/>
      <w:marLeft w:val="0"/>
      <w:marRight w:val="0"/>
      <w:marTop w:val="0"/>
      <w:marBottom w:val="0"/>
      <w:divBdr>
        <w:top w:val="none" w:sz="0" w:space="0" w:color="auto"/>
        <w:left w:val="none" w:sz="0" w:space="0" w:color="auto"/>
        <w:bottom w:val="none" w:sz="0" w:space="0" w:color="auto"/>
        <w:right w:val="none" w:sz="0" w:space="0" w:color="auto"/>
      </w:divBdr>
    </w:div>
    <w:div w:id="723523925">
      <w:bodyDiv w:val="1"/>
      <w:marLeft w:val="0"/>
      <w:marRight w:val="0"/>
      <w:marTop w:val="0"/>
      <w:marBottom w:val="0"/>
      <w:divBdr>
        <w:top w:val="none" w:sz="0" w:space="0" w:color="auto"/>
        <w:left w:val="none" w:sz="0" w:space="0" w:color="auto"/>
        <w:bottom w:val="none" w:sz="0" w:space="0" w:color="auto"/>
        <w:right w:val="none" w:sz="0" w:space="0" w:color="auto"/>
      </w:divBdr>
    </w:div>
    <w:div w:id="733820019">
      <w:bodyDiv w:val="1"/>
      <w:marLeft w:val="0"/>
      <w:marRight w:val="0"/>
      <w:marTop w:val="0"/>
      <w:marBottom w:val="0"/>
      <w:divBdr>
        <w:top w:val="none" w:sz="0" w:space="0" w:color="auto"/>
        <w:left w:val="none" w:sz="0" w:space="0" w:color="auto"/>
        <w:bottom w:val="none" w:sz="0" w:space="0" w:color="auto"/>
        <w:right w:val="none" w:sz="0" w:space="0" w:color="auto"/>
      </w:divBdr>
    </w:div>
    <w:div w:id="750660524">
      <w:bodyDiv w:val="1"/>
      <w:marLeft w:val="0"/>
      <w:marRight w:val="0"/>
      <w:marTop w:val="0"/>
      <w:marBottom w:val="0"/>
      <w:divBdr>
        <w:top w:val="none" w:sz="0" w:space="0" w:color="auto"/>
        <w:left w:val="none" w:sz="0" w:space="0" w:color="auto"/>
        <w:bottom w:val="none" w:sz="0" w:space="0" w:color="auto"/>
        <w:right w:val="none" w:sz="0" w:space="0" w:color="auto"/>
      </w:divBdr>
    </w:div>
    <w:div w:id="774639142">
      <w:bodyDiv w:val="1"/>
      <w:marLeft w:val="0"/>
      <w:marRight w:val="0"/>
      <w:marTop w:val="0"/>
      <w:marBottom w:val="0"/>
      <w:divBdr>
        <w:top w:val="none" w:sz="0" w:space="0" w:color="auto"/>
        <w:left w:val="none" w:sz="0" w:space="0" w:color="auto"/>
        <w:bottom w:val="none" w:sz="0" w:space="0" w:color="auto"/>
        <w:right w:val="none" w:sz="0" w:space="0" w:color="auto"/>
      </w:divBdr>
      <w:divsChild>
        <w:div w:id="42020285">
          <w:marLeft w:val="360"/>
          <w:marRight w:val="0"/>
          <w:marTop w:val="200"/>
          <w:marBottom w:val="0"/>
          <w:divBdr>
            <w:top w:val="none" w:sz="0" w:space="0" w:color="auto"/>
            <w:left w:val="none" w:sz="0" w:space="0" w:color="auto"/>
            <w:bottom w:val="none" w:sz="0" w:space="0" w:color="auto"/>
            <w:right w:val="none" w:sz="0" w:space="0" w:color="auto"/>
          </w:divBdr>
        </w:div>
        <w:div w:id="261886374">
          <w:marLeft w:val="360"/>
          <w:marRight w:val="0"/>
          <w:marTop w:val="200"/>
          <w:marBottom w:val="0"/>
          <w:divBdr>
            <w:top w:val="none" w:sz="0" w:space="0" w:color="auto"/>
            <w:left w:val="none" w:sz="0" w:space="0" w:color="auto"/>
            <w:bottom w:val="none" w:sz="0" w:space="0" w:color="auto"/>
            <w:right w:val="none" w:sz="0" w:space="0" w:color="auto"/>
          </w:divBdr>
        </w:div>
        <w:div w:id="333193719">
          <w:marLeft w:val="360"/>
          <w:marRight w:val="0"/>
          <w:marTop w:val="200"/>
          <w:marBottom w:val="0"/>
          <w:divBdr>
            <w:top w:val="none" w:sz="0" w:space="0" w:color="auto"/>
            <w:left w:val="none" w:sz="0" w:space="0" w:color="auto"/>
            <w:bottom w:val="none" w:sz="0" w:space="0" w:color="auto"/>
            <w:right w:val="none" w:sz="0" w:space="0" w:color="auto"/>
          </w:divBdr>
        </w:div>
        <w:div w:id="394091508">
          <w:marLeft w:val="360"/>
          <w:marRight w:val="0"/>
          <w:marTop w:val="200"/>
          <w:marBottom w:val="0"/>
          <w:divBdr>
            <w:top w:val="none" w:sz="0" w:space="0" w:color="auto"/>
            <w:left w:val="none" w:sz="0" w:space="0" w:color="auto"/>
            <w:bottom w:val="none" w:sz="0" w:space="0" w:color="auto"/>
            <w:right w:val="none" w:sz="0" w:space="0" w:color="auto"/>
          </w:divBdr>
        </w:div>
        <w:div w:id="525559740">
          <w:marLeft w:val="360"/>
          <w:marRight w:val="0"/>
          <w:marTop w:val="200"/>
          <w:marBottom w:val="0"/>
          <w:divBdr>
            <w:top w:val="none" w:sz="0" w:space="0" w:color="auto"/>
            <w:left w:val="none" w:sz="0" w:space="0" w:color="auto"/>
            <w:bottom w:val="none" w:sz="0" w:space="0" w:color="auto"/>
            <w:right w:val="none" w:sz="0" w:space="0" w:color="auto"/>
          </w:divBdr>
        </w:div>
        <w:div w:id="999232705">
          <w:marLeft w:val="360"/>
          <w:marRight w:val="0"/>
          <w:marTop w:val="200"/>
          <w:marBottom w:val="0"/>
          <w:divBdr>
            <w:top w:val="none" w:sz="0" w:space="0" w:color="auto"/>
            <w:left w:val="none" w:sz="0" w:space="0" w:color="auto"/>
            <w:bottom w:val="none" w:sz="0" w:space="0" w:color="auto"/>
            <w:right w:val="none" w:sz="0" w:space="0" w:color="auto"/>
          </w:divBdr>
        </w:div>
        <w:div w:id="1191383724">
          <w:marLeft w:val="360"/>
          <w:marRight w:val="0"/>
          <w:marTop w:val="200"/>
          <w:marBottom w:val="0"/>
          <w:divBdr>
            <w:top w:val="none" w:sz="0" w:space="0" w:color="auto"/>
            <w:left w:val="none" w:sz="0" w:space="0" w:color="auto"/>
            <w:bottom w:val="none" w:sz="0" w:space="0" w:color="auto"/>
            <w:right w:val="none" w:sz="0" w:space="0" w:color="auto"/>
          </w:divBdr>
        </w:div>
        <w:div w:id="1282616252">
          <w:marLeft w:val="360"/>
          <w:marRight w:val="0"/>
          <w:marTop w:val="200"/>
          <w:marBottom w:val="0"/>
          <w:divBdr>
            <w:top w:val="none" w:sz="0" w:space="0" w:color="auto"/>
            <w:left w:val="none" w:sz="0" w:space="0" w:color="auto"/>
            <w:bottom w:val="none" w:sz="0" w:space="0" w:color="auto"/>
            <w:right w:val="none" w:sz="0" w:space="0" w:color="auto"/>
          </w:divBdr>
        </w:div>
        <w:div w:id="1316566511">
          <w:marLeft w:val="360"/>
          <w:marRight w:val="0"/>
          <w:marTop w:val="200"/>
          <w:marBottom w:val="0"/>
          <w:divBdr>
            <w:top w:val="none" w:sz="0" w:space="0" w:color="auto"/>
            <w:left w:val="none" w:sz="0" w:space="0" w:color="auto"/>
            <w:bottom w:val="none" w:sz="0" w:space="0" w:color="auto"/>
            <w:right w:val="none" w:sz="0" w:space="0" w:color="auto"/>
          </w:divBdr>
        </w:div>
        <w:div w:id="1330017298">
          <w:marLeft w:val="360"/>
          <w:marRight w:val="0"/>
          <w:marTop w:val="200"/>
          <w:marBottom w:val="0"/>
          <w:divBdr>
            <w:top w:val="none" w:sz="0" w:space="0" w:color="auto"/>
            <w:left w:val="none" w:sz="0" w:space="0" w:color="auto"/>
            <w:bottom w:val="none" w:sz="0" w:space="0" w:color="auto"/>
            <w:right w:val="none" w:sz="0" w:space="0" w:color="auto"/>
          </w:divBdr>
        </w:div>
        <w:div w:id="1588423925">
          <w:marLeft w:val="360"/>
          <w:marRight w:val="0"/>
          <w:marTop w:val="200"/>
          <w:marBottom w:val="0"/>
          <w:divBdr>
            <w:top w:val="none" w:sz="0" w:space="0" w:color="auto"/>
            <w:left w:val="none" w:sz="0" w:space="0" w:color="auto"/>
            <w:bottom w:val="none" w:sz="0" w:space="0" w:color="auto"/>
            <w:right w:val="none" w:sz="0" w:space="0" w:color="auto"/>
          </w:divBdr>
        </w:div>
        <w:div w:id="1901401468">
          <w:marLeft w:val="360"/>
          <w:marRight w:val="0"/>
          <w:marTop w:val="200"/>
          <w:marBottom w:val="0"/>
          <w:divBdr>
            <w:top w:val="none" w:sz="0" w:space="0" w:color="auto"/>
            <w:left w:val="none" w:sz="0" w:space="0" w:color="auto"/>
            <w:bottom w:val="none" w:sz="0" w:space="0" w:color="auto"/>
            <w:right w:val="none" w:sz="0" w:space="0" w:color="auto"/>
          </w:divBdr>
        </w:div>
        <w:div w:id="2077556881">
          <w:marLeft w:val="360"/>
          <w:marRight w:val="0"/>
          <w:marTop w:val="200"/>
          <w:marBottom w:val="0"/>
          <w:divBdr>
            <w:top w:val="none" w:sz="0" w:space="0" w:color="auto"/>
            <w:left w:val="none" w:sz="0" w:space="0" w:color="auto"/>
            <w:bottom w:val="none" w:sz="0" w:space="0" w:color="auto"/>
            <w:right w:val="none" w:sz="0" w:space="0" w:color="auto"/>
          </w:divBdr>
        </w:div>
      </w:divsChild>
    </w:div>
    <w:div w:id="781725540">
      <w:bodyDiv w:val="1"/>
      <w:marLeft w:val="0"/>
      <w:marRight w:val="0"/>
      <w:marTop w:val="0"/>
      <w:marBottom w:val="0"/>
      <w:divBdr>
        <w:top w:val="none" w:sz="0" w:space="0" w:color="auto"/>
        <w:left w:val="none" w:sz="0" w:space="0" w:color="auto"/>
        <w:bottom w:val="none" w:sz="0" w:space="0" w:color="auto"/>
        <w:right w:val="none" w:sz="0" w:space="0" w:color="auto"/>
      </w:divBdr>
    </w:div>
    <w:div w:id="803890728">
      <w:bodyDiv w:val="1"/>
      <w:marLeft w:val="0"/>
      <w:marRight w:val="0"/>
      <w:marTop w:val="0"/>
      <w:marBottom w:val="0"/>
      <w:divBdr>
        <w:top w:val="none" w:sz="0" w:space="0" w:color="auto"/>
        <w:left w:val="none" w:sz="0" w:space="0" w:color="auto"/>
        <w:bottom w:val="none" w:sz="0" w:space="0" w:color="auto"/>
        <w:right w:val="none" w:sz="0" w:space="0" w:color="auto"/>
      </w:divBdr>
    </w:div>
    <w:div w:id="873427969">
      <w:bodyDiv w:val="1"/>
      <w:marLeft w:val="0"/>
      <w:marRight w:val="0"/>
      <w:marTop w:val="0"/>
      <w:marBottom w:val="0"/>
      <w:divBdr>
        <w:top w:val="none" w:sz="0" w:space="0" w:color="auto"/>
        <w:left w:val="none" w:sz="0" w:space="0" w:color="auto"/>
        <w:bottom w:val="none" w:sz="0" w:space="0" w:color="auto"/>
        <w:right w:val="none" w:sz="0" w:space="0" w:color="auto"/>
      </w:divBdr>
    </w:div>
    <w:div w:id="1010063567">
      <w:bodyDiv w:val="1"/>
      <w:marLeft w:val="0"/>
      <w:marRight w:val="0"/>
      <w:marTop w:val="0"/>
      <w:marBottom w:val="0"/>
      <w:divBdr>
        <w:top w:val="none" w:sz="0" w:space="0" w:color="auto"/>
        <w:left w:val="none" w:sz="0" w:space="0" w:color="auto"/>
        <w:bottom w:val="none" w:sz="0" w:space="0" w:color="auto"/>
        <w:right w:val="none" w:sz="0" w:space="0" w:color="auto"/>
      </w:divBdr>
    </w:div>
    <w:div w:id="1021392722">
      <w:bodyDiv w:val="1"/>
      <w:marLeft w:val="0"/>
      <w:marRight w:val="0"/>
      <w:marTop w:val="0"/>
      <w:marBottom w:val="0"/>
      <w:divBdr>
        <w:top w:val="none" w:sz="0" w:space="0" w:color="auto"/>
        <w:left w:val="none" w:sz="0" w:space="0" w:color="auto"/>
        <w:bottom w:val="none" w:sz="0" w:space="0" w:color="auto"/>
        <w:right w:val="none" w:sz="0" w:space="0" w:color="auto"/>
      </w:divBdr>
    </w:div>
    <w:div w:id="1215386381">
      <w:bodyDiv w:val="1"/>
      <w:marLeft w:val="0"/>
      <w:marRight w:val="0"/>
      <w:marTop w:val="0"/>
      <w:marBottom w:val="0"/>
      <w:divBdr>
        <w:top w:val="none" w:sz="0" w:space="0" w:color="auto"/>
        <w:left w:val="none" w:sz="0" w:space="0" w:color="auto"/>
        <w:bottom w:val="none" w:sz="0" w:space="0" w:color="auto"/>
        <w:right w:val="none" w:sz="0" w:space="0" w:color="auto"/>
      </w:divBdr>
    </w:div>
    <w:div w:id="1217929435">
      <w:bodyDiv w:val="1"/>
      <w:marLeft w:val="0"/>
      <w:marRight w:val="0"/>
      <w:marTop w:val="0"/>
      <w:marBottom w:val="0"/>
      <w:divBdr>
        <w:top w:val="none" w:sz="0" w:space="0" w:color="auto"/>
        <w:left w:val="none" w:sz="0" w:space="0" w:color="auto"/>
        <w:bottom w:val="none" w:sz="0" w:space="0" w:color="auto"/>
        <w:right w:val="none" w:sz="0" w:space="0" w:color="auto"/>
      </w:divBdr>
    </w:div>
    <w:div w:id="1237209998">
      <w:bodyDiv w:val="1"/>
      <w:marLeft w:val="0"/>
      <w:marRight w:val="0"/>
      <w:marTop w:val="0"/>
      <w:marBottom w:val="0"/>
      <w:divBdr>
        <w:top w:val="none" w:sz="0" w:space="0" w:color="auto"/>
        <w:left w:val="none" w:sz="0" w:space="0" w:color="auto"/>
        <w:bottom w:val="none" w:sz="0" w:space="0" w:color="auto"/>
        <w:right w:val="none" w:sz="0" w:space="0" w:color="auto"/>
      </w:divBdr>
    </w:div>
    <w:div w:id="1332878749">
      <w:bodyDiv w:val="1"/>
      <w:marLeft w:val="0"/>
      <w:marRight w:val="0"/>
      <w:marTop w:val="0"/>
      <w:marBottom w:val="0"/>
      <w:divBdr>
        <w:top w:val="none" w:sz="0" w:space="0" w:color="auto"/>
        <w:left w:val="none" w:sz="0" w:space="0" w:color="auto"/>
        <w:bottom w:val="none" w:sz="0" w:space="0" w:color="auto"/>
        <w:right w:val="none" w:sz="0" w:space="0" w:color="auto"/>
      </w:divBdr>
    </w:div>
    <w:div w:id="1366246107">
      <w:bodyDiv w:val="1"/>
      <w:marLeft w:val="0"/>
      <w:marRight w:val="0"/>
      <w:marTop w:val="0"/>
      <w:marBottom w:val="0"/>
      <w:divBdr>
        <w:top w:val="none" w:sz="0" w:space="0" w:color="auto"/>
        <w:left w:val="none" w:sz="0" w:space="0" w:color="auto"/>
        <w:bottom w:val="none" w:sz="0" w:space="0" w:color="auto"/>
        <w:right w:val="none" w:sz="0" w:space="0" w:color="auto"/>
      </w:divBdr>
    </w:div>
    <w:div w:id="1410427475">
      <w:bodyDiv w:val="1"/>
      <w:marLeft w:val="0"/>
      <w:marRight w:val="0"/>
      <w:marTop w:val="0"/>
      <w:marBottom w:val="0"/>
      <w:divBdr>
        <w:top w:val="none" w:sz="0" w:space="0" w:color="auto"/>
        <w:left w:val="none" w:sz="0" w:space="0" w:color="auto"/>
        <w:bottom w:val="none" w:sz="0" w:space="0" w:color="auto"/>
        <w:right w:val="none" w:sz="0" w:space="0" w:color="auto"/>
      </w:divBdr>
    </w:div>
    <w:div w:id="1489903050">
      <w:bodyDiv w:val="1"/>
      <w:marLeft w:val="0"/>
      <w:marRight w:val="0"/>
      <w:marTop w:val="0"/>
      <w:marBottom w:val="0"/>
      <w:divBdr>
        <w:top w:val="none" w:sz="0" w:space="0" w:color="auto"/>
        <w:left w:val="none" w:sz="0" w:space="0" w:color="auto"/>
        <w:bottom w:val="none" w:sz="0" w:space="0" w:color="auto"/>
        <w:right w:val="none" w:sz="0" w:space="0" w:color="auto"/>
      </w:divBdr>
    </w:div>
    <w:div w:id="1495411077">
      <w:bodyDiv w:val="1"/>
      <w:marLeft w:val="0"/>
      <w:marRight w:val="0"/>
      <w:marTop w:val="0"/>
      <w:marBottom w:val="0"/>
      <w:divBdr>
        <w:top w:val="none" w:sz="0" w:space="0" w:color="auto"/>
        <w:left w:val="none" w:sz="0" w:space="0" w:color="auto"/>
        <w:bottom w:val="none" w:sz="0" w:space="0" w:color="auto"/>
        <w:right w:val="none" w:sz="0" w:space="0" w:color="auto"/>
      </w:divBdr>
    </w:div>
    <w:div w:id="1567258876">
      <w:bodyDiv w:val="1"/>
      <w:marLeft w:val="0"/>
      <w:marRight w:val="0"/>
      <w:marTop w:val="0"/>
      <w:marBottom w:val="0"/>
      <w:divBdr>
        <w:top w:val="none" w:sz="0" w:space="0" w:color="auto"/>
        <w:left w:val="none" w:sz="0" w:space="0" w:color="auto"/>
        <w:bottom w:val="none" w:sz="0" w:space="0" w:color="auto"/>
        <w:right w:val="none" w:sz="0" w:space="0" w:color="auto"/>
      </w:divBdr>
    </w:div>
    <w:div w:id="1572109692">
      <w:bodyDiv w:val="1"/>
      <w:marLeft w:val="0"/>
      <w:marRight w:val="0"/>
      <w:marTop w:val="0"/>
      <w:marBottom w:val="0"/>
      <w:divBdr>
        <w:top w:val="none" w:sz="0" w:space="0" w:color="auto"/>
        <w:left w:val="none" w:sz="0" w:space="0" w:color="auto"/>
        <w:bottom w:val="none" w:sz="0" w:space="0" w:color="auto"/>
        <w:right w:val="none" w:sz="0" w:space="0" w:color="auto"/>
      </w:divBdr>
    </w:div>
    <w:div w:id="1581677125">
      <w:bodyDiv w:val="1"/>
      <w:marLeft w:val="0"/>
      <w:marRight w:val="0"/>
      <w:marTop w:val="0"/>
      <w:marBottom w:val="0"/>
      <w:divBdr>
        <w:top w:val="none" w:sz="0" w:space="0" w:color="auto"/>
        <w:left w:val="none" w:sz="0" w:space="0" w:color="auto"/>
        <w:bottom w:val="none" w:sz="0" w:space="0" w:color="auto"/>
        <w:right w:val="none" w:sz="0" w:space="0" w:color="auto"/>
      </w:divBdr>
    </w:div>
    <w:div w:id="1624924908">
      <w:bodyDiv w:val="1"/>
      <w:marLeft w:val="0"/>
      <w:marRight w:val="0"/>
      <w:marTop w:val="0"/>
      <w:marBottom w:val="0"/>
      <w:divBdr>
        <w:top w:val="none" w:sz="0" w:space="0" w:color="auto"/>
        <w:left w:val="none" w:sz="0" w:space="0" w:color="auto"/>
        <w:bottom w:val="none" w:sz="0" w:space="0" w:color="auto"/>
        <w:right w:val="none" w:sz="0" w:space="0" w:color="auto"/>
      </w:divBdr>
    </w:div>
    <w:div w:id="1692486295">
      <w:bodyDiv w:val="1"/>
      <w:marLeft w:val="0"/>
      <w:marRight w:val="0"/>
      <w:marTop w:val="0"/>
      <w:marBottom w:val="0"/>
      <w:divBdr>
        <w:top w:val="none" w:sz="0" w:space="0" w:color="auto"/>
        <w:left w:val="none" w:sz="0" w:space="0" w:color="auto"/>
        <w:bottom w:val="none" w:sz="0" w:space="0" w:color="auto"/>
        <w:right w:val="none" w:sz="0" w:space="0" w:color="auto"/>
      </w:divBdr>
    </w:div>
    <w:div w:id="1718965948">
      <w:bodyDiv w:val="1"/>
      <w:marLeft w:val="0"/>
      <w:marRight w:val="0"/>
      <w:marTop w:val="0"/>
      <w:marBottom w:val="0"/>
      <w:divBdr>
        <w:top w:val="none" w:sz="0" w:space="0" w:color="auto"/>
        <w:left w:val="none" w:sz="0" w:space="0" w:color="auto"/>
        <w:bottom w:val="none" w:sz="0" w:space="0" w:color="auto"/>
        <w:right w:val="none" w:sz="0" w:space="0" w:color="auto"/>
      </w:divBdr>
    </w:div>
    <w:div w:id="1793477304">
      <w:bodyDiv w:val="1"/>
      <w:marLeft w:val="0"/>
      <w:marRight w:val="0"/>
      <w:marTop w:val="0"/>
      <w:marBottom w:val="0"/>
      <w:divBdr>
        <w:top w:val="none" w:sz="0" w:space="0" w:color="auto"/>
        <w:left w:val="none" w:sz="0" w:space="0" w:color="auto"/>
        <w:bottom w:val="none" w:sz="0" w:space="0" w:color="auto"/>
        <w:right w:val="none" w:sz="0" w:space="0" w:color="auto"/>
      </w:divBdr>
    </w:div>
    <w:div w:id="1800538435">
      <w:bodyDiv w:val="1"/>
      <w:marLeft w:val="0"/>
      <w:marRight w:val="0"/>
      <w:marTop w:val="0"/>
      <w:marBottom w:val="0"/>
      <w:divBdr>
        <w:top w:val="none" w:sz="0" w:space="0" w:color="auto"/>
        <w:left w:val="none" w:sz="0" w:space="0" w:color="auto"/>
        <w:bottom w:val="none" w:sz="0" w:space="0" w:color="auto"/>
        <w:right w:val="none" w:sz="0" w:space="0" w:color="auto"/>
      </w:divBdr>
    </w:div>
    <w:div w:id="1844739422">
      <w:bodyDiv w:val="1"/>
      <w:marLeft w:val="0"/>
      <w:marRight w:val="0"/>
      <w:marTop w:val="0"/>
      <w:marBottom w:val="0"/>
      <w:divBdr>
        <w:top w:val="none" w:sz="0" w:space="0" w:color="auto"/>
        <w:left w:val="none" w:sz="0" w:space="0" w:color="auto"/>
        <w:bottom w:val="none" w:sz="0" w:space="0" w:color="auto"/>
        <w:right w:val="none" w:sz="0" w:space="0" w:color="auto"/>
      </w:divBdr>
    </w:div>
    <w:div w:id="1927499414">
      <w:bodyDiv w:val="1"/>
      <w:marLeft w:val="0"/>
      <w:marRight w:val="0"/>
      <w:marTop w:val="0"/>
      <w:marBottom w:val="0"/>
      <w:divBdr>
        <w:top w:val="none" w:sz="0" w:space="0" w:color="auto"/>
        <w:left w:val="none" w:sz="0" w:space="0" w:color="auto"/>
        <w:bottom w:val="none" w:sz="0" w:space="0" w:color="auto"/>
        <w:right w:val="none" w:sz="0" w:space="0" w:color="auto"/>
      </w:divBdr>
    </w:div>
    <w:div w:id="2036226744">
      <w:bodyDiv w:val="1"/>
      <w:marLeft w:val="0"/>
      <w:marRight w:val="0"/>
      <w:marTop w:val="0"/>
      <w:marBottom w:val="0"/>
      <w:divBdr>
        <w:top w:val="none" w:sz="0" w:space="0" w:color="auto"/>
        <w:left w:val="none" w:sz="0" w:space="0" w:color="auto"/>
        <w:bottom w:val="none" w:sz="0" w:space="0" w:color="auto"/>
        <w:right w:val="none" w:sz="0" w:space="0" w:color="auto"/>
      </w:divBdr>
    </w:div>
    <w:div w:id="2042393918">
      <w:bodyDiv w:val="1"/>
      <w:marLeft w:val="0"/>
      <w:marRight w:val="0"/>
      <w:marTop w:val="0"/>
      <w:marBottom w:val="0"/>
      <w:divBdr>
        <w:top w:val="none" w:sz="0" w:space="0" w:color="auto"/>
        <w:left w:val="none" w:sz="0" w:space="0" w:color="auto"/>
        <w:bottom w:val="none" w:sz="0" w:space="0" w:color="auto"/>
        <w:right w:val="none" w:sz="0" w:space="0" w:color="auto"/>
      </w:divBdr>
    </w:div>
    <w:div w:id="2051415566">
      <w:bodyDiv w:val="1"/>
      <w:marLeft w:val="0"/>
      <w:marRight w:val="0"/>
      <w:marTop w:val="0"/>
      <w:marBottom w:val="0"/>
      <w:divBdr>
        <w:top w:val="none" w:sz="0" w:space="0" w:color="auto"/>
        <w:left w:val="none" w:sz="0" w:space="0" w:color="auto"/>
        <w:bottom w:val="none" w:sz="0" w:space="0" w:color="auto"/>
        <w:right w:val="none" w:sz="0" w:space="0" w:color="auto"/>
      </w:divBdr>
      <w:divsChild>
        <w:div w:id="19822810">
          <w:marLeft w:val="547"/>
          <w:marRight w:val="0"/>
          <w:marTop w:val="200"/>
          <w:marBottom w:val="0"/>
          <w:divBdr>
            <w:top w:val="none" w:sz="0" w:space="0" w:color="auto"/>
            <w:left w:val="none" w:sz="0" w:space="0" w:color="auto"/>
            <w:bottom w:val="none" w:sz="0" w:space="0" w:color="auto"/>
            <w:right w:val="none" w:sz="0" w:space="0" w:color="auto"/>
          </w:divBdr>
        </w:div>
        <w:div w:id="1054547879">
          <w:marLeft w:val="1267"/>
          <w:marRight w:val="0"/>
          <w:marTop w:val="100"/>
          <w:marBottom w:val="0"/>
          <w:divBdr>
            <w:top w:val="none" w:sz="0" w:space="0" w:color="auto"/>
            <w:left w:val="none" w:sz="0" w:space="0" w:color="auto"/>
            <w:bottom w:val="none" w:sz="0" w:space="0" w:color="auto"/>
            <w:right w:val="none" w:sz="0" w:space="0" w:color="auto"/>
          </w:divBdr>
        </w:div>
        <w:div w:id="1132946574">
          <w:marLeft w:val="1267"/>
          <w:marRight w:val="0"/>
          <w:marTop w:val="100"/>
          <w:marBottom w:val="0"/>
          <w:divBdr>
            <w:top w:val="none" w:sz="0" w:space="0" w:color="auto"/>
            <w:left w:val="none" w:sz="0" w:space="0" w:color="auto"/>
            <w:bottom w:val="none" w:sz="0" w:space="0" w:color="auto"/>
            <w:right w:val="none" w:sz="0" w:space="0" w:color="auto"/>
          </w:divBdr>
        </w:div>
        <w:div w:id="1517230978">
          <w:marLeft w:val="547"/>
          <w:marRight w:val="0"/>
          <w:marTop w:val="200"/>
          <w:marBottom w:val="0"/>
          <w:divBdr>
            <w:top w:val="none" w:sz="0" w:space="0" w:color="auto"/>
            <w:left w:val="none" w:sz="0" w:space="0" w:color="auto"/>
            <w:bottom w:val="none" w:sz="0" w:space="0" w:color="auto"/>
            <w:right w:val="none" w:sz="0" w:space="0" w:color="auto"/>
          </w:divBdr>
        </w:div>
        <w:div w:id="1725906567">
          <w:marLeft w:val="547"/>
          <w:marRight w:val="0"/>
          <w:marTop w:val="200"/>
          <w:marBottom w:val="0"/>
          <w:divBdr>
            <w:top w:val="none" w:sz="0" w:space="0" w:color="auto"/>
            <w:left w:val="none" w:sz="0" w:space="0" w:color="auto"/>
            <w:bottom w:val="none" w:sz="0" w:space="0" w:color="auto"/>
            <w:right w:val="none" w:sz="0" w:space="0" w:color="auto"/>
          </w:divBdr>
        </w:div>
        <w:div w:id="2108967170">
          <w:marLeft w:val="547"/>
          <w:marRight w:val="0"/>
          <w:marTop w:val="200"/>
          <w:marBottom w:val="0"/>
          <w:divBdr>
            <w:top w:val="none" w:sz="0" w:space="0" w:color="auto"/>
            <w:left w:val="none" w:sz="0" w:space="0" w:color="auto"/>
            <w:bottom w:val="none" w:sz="0" w:space="0" w:color="auto"/>
            <w:right w:val="none" w:sz="0" w:space="0" w:color="auto"/>
          </w:divBdr>
        </w:div>
      </w:divsChild>
    </w:div>
    <w:div w:id="2065912353">
      <w:bodyDiv w:val="1"/>
      <w:marLeft w:val="0"/>
      <w:marRight w:val="0"/>
      <w:marTop w:val="0"/>
      <w:marBottom w:val="0"/>
      <w:divBdr>
        <w:top w:val="none" w:sz="0" w:space="0" w:color="auto"/>
        <w:left w:val="none" w:sz="0" w:space="0" w:color="auto"/>
        <w:bottom w:val="none" w:sz="0" w:space="0" w:color="auto"/>
        <w:right w:val="none" w:sz="0" w:space="0" w:color="auto"/>
      </w:divBdr>
    </w:div>
    <w:div w:id="210306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B27D2-4CD0-4101-B38F-C7A7805E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Yiting Guo</dc:creator>
  <cp:lastModifiedBy>李奕霖</cp:lastModifiedBy>
  <cp:revision>33</cp:revision>
  <cp:lastPrinted>2019-01-03T19:03:00Z</cp:lastPrinted>
  <dcterms:created xsi:type="dcterms:W3CDTF">2019-01-08T01:46:00Z</dcterms:created>
  <dcterms:modified xsi:type="dcterms:W3CDTF">2019-01-10T16:14:00Z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